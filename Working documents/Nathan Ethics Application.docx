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32AF" w14:textId="77777777" w:rsidR="00933294" w:rsidRPr="00391C08" w:rsidRDefault="00933294" w:rsidP="00501237">
      <w:pPr>
        <w:tabs>
          <w:tab w:val="left" w:pos="142"/>
        </w:tabs>
        <w:ind w:left="-284" w:right="-22"/>
        <w:jc w:val="center"/>
        <w:rPr>
          <w:rFonts w:asciiTheme="majorHAnsi" w:hAnsiTheme="majorHAnsi" w:cs="Calibri"/>
          <w:b/>
          <w:bCs/>
          <w:i/>
          <w:sz w:val="28"/>
        </w:rPr>
      </w:pPr>
      <w:r w:rsidRPr="00391C08">
        <w:rPr>
          <w:rFonts w:asciiTheme="majorHAnsi" w:hAnsiTheme="majorHAnsi" w:cs="Calibri"/>
          <w:b/>
          <w:bCs/>
          <w:i/>
          <w:sz w:val="28"/>
        </w:rPr>
        <w:t>Faculty of Science and Technology Research Ethics Committee (FSTREC)</w:t>
      </w:r>
    </w:p>
    <w:p w14:paraId="293E5D42" w14:textId="77777777" w:rsidR="00933294" w:rsidRPr="00391C08" w:rsidRDefault="00933294" w:rsidP="00501237">
      <w:pPr>
        <w:tabs>
          <w:tab w:val="left" w:pos="142"/>
        </w:tabs>
        <w:ind w:left="-284" w:right="-22"/>
        <w:jc w:val="center"/>
        <w:rPr>
          <w:rFonts w:asciiTheme="majorHAnsi" w:hAnsiTheme="majorHAnsi" w:cs="Calibri"/>
          <w:b/>
          <w:bCs/>
          <w:i/>
          <w:sz w:val="28"/>
        </w:rPr>
      </w:pPr>
      <w:r w:rsidRPr="00391C08">
        <w:rPr>
          <w:rFonts w:asciiTheme="majorHAnsi" w:hAnsiTheme="majorHAnsi" w:cs="Calibri"/>
          <w:b/>
          <w:bCs/>
          <w:i/>
          <w:sz w:val="28"/>
        </w:rPr>
        <w:t>Lancaster University</w:t>
      </w:r>
    </w:p>
    <w:p w14:paraId="588C8637" w14:textId="77777777" w:rsidR="00933294" w:rsidRPr="00391C08" w:rsidRDefault="00933294" w:rsidP="00501237">
      <w:pPr>
        <w:tabs>
          <w:tab w:val="left" w:pos="142"/>
        </w:tabs>
        <w:ind w:left="-284" w:right="-22"/>
        <w:jc w:val="center"/>
        <w:rPr>
          <w:rFonts w:asciiTheme="majorHAnsi" w:hAnsiTheme="majorHAnsi" w:cs="Calibri"/>
          <w:b/>
          <w:bCs/>
          <w:i/>
        </w:rPr>
      </w:pPr>
    </w:p>
    <w:p w14:paraId="2205D2A2" w14:textId="77777777" w:rsidR="00933294" w:rsidRPr="00391C08" w:rsidRDefault="00933294" w:rsidP="00501237">
      <w:pPr>
        <w:tabs>
          <w:tab w:val="left" w:pos="142"/>
        </w:tabs>
        <w:ind w:left="-284" w:right="-22"/>
        <w:jc w:val="center"/>
        <w:rPr>
          <w:rFonts w:asciiTheme="majorHAnsi" w:hAnsiTheme="majorHAnsi" w:cs="Calibri"/>
          <w:b/>
          <w:i/>
        </w:rPr>
      </w:pPr>
      <w:r w:rsidRPr="00391C08">
        <w:rPr>
          <w:rFonts w:asciiTheme="majorHAnsi" w:hAnsiTheme="majorHAnsi" w:cs="Calibri"/>
          <w:b/>
          <w:i/>
        </w:rPr>
        <w:t>Application for Ethical Approval</w:t>
      </w:r>
      <w:r w:rsidR="00B64186">
        <w:rPr>
          <w:rFonts w:asciiTheme="majorHAnsi" w:hAnsiTheme="majorHAnsi" w:cs="Calibri"/>
          <w:b/>
          <w:i/>
        </w:rPr>
        <w:t xml:space="preserve"> for Research </w:t>
      </w:r>
    </w:p>
    <w:p w14:paraId="546E64D8" w14:textId="77777777" w:rsidR="00933294" w:rsidRPr="00391C08" w:rsidRDefault="00933294" w:rsidP="00B128B3">
      <w:pPr>
        <w:tabs>
          <w:tab w:val="left" w:pos="142"/>
        </w:tabs>
        <w:ind w:right="-22"/>
        <w:rPr>
          <w:rFonts w:asciiTheme="majorHAnsi" w:hAnsiTheme="majorHAnsi" w:cs="Calibri"/>
          <w:b/>
          <w:i/>
        </w:rPr>
      </w:pPr>
    </w:p>
    <w:p w14:paraId="2A1FA410" w14:textId="77777777" w:rsidR="00933294" w:rsidRPr="00391C08" w:rsidRDefault="00E06181" w:rsidP="00E06181">
      <w:pPr>
        <w:tabs>
          <w:tab w:val="left" w:pos="142"/>
        </w:tabs>
        <w:ind w:left="-284" w:right="-22"/>
        <w:rPr>
          <w:rFonts w:asciiTheme="majorHAnsi" w:hAnsiTheme="majorHAnsi" w:cs="Calibri"/>
        </w:rPr>
      </w:pPr>
      <w:r w:rsidRPr="00DF7ED9">
        <w:rPr>
          <w:rFonts w:asciiTheme="majorHAnsi" w:hAnsiTheme="majorHAnsi" w:cs="Calibri"/>
          <w:b/>
        </w:rPr>
        <w:t xml:space="preserve">This form should be used for </w:t>
      </w:r>
      <w:r w:rsidR="00933294" w:rsidRPr="00DF7ED9">
        <w:rPr>
          <w:rFonts w:asciiTheme="majorHAnsi" w:hAnsiTheme="majorHAnsi" w:cs="Calibri"/>
          <w:b/>
        </w:rPr>
        <w:t xml:space="preserve">all projects by </w:t>
      </w:r>
      <w:r w:rsidR="00DB7D78" w:rsidRPr="00DF7ED9">
        <w:rPr>
          <w:rFonts w:asciiTheme="majorHAnsi" w:hAnsiTheme="majorHAnsi" w:cs="Calibri"/>
          <w:b/>
        </w:rPr>
        <w:t>staff and</w:t>
      </w:r>
      <w:r w:rsidR="00933294" w:rsidRPr="00DF7ED9">
        <w:rPr>
          <w:rFonts w:asciiTheme="majorHAnsi" w:hAnsiTheme="majorHAnsi" w:cs="Calibri"/>
          <w:b/>
        </w:rPr>
        <w:t xml:space="preserve"> research students, whether funded or not, which have not been reviewed by any external research ethics committee.</w:t>
      </w:r>
      <w:r w:rsidR="00933294" w:rsidRPr="00391C08">
        <w:rPr>
          <w:rFonts w:asciiTheme="majorHAnsi" w:hAnsiTheme="majorHAnsi" w:cs="Calibri"/>
        </w:rPr>
        <w:t xml:space="preserve"> If your project is or has been reviewed by another committee (e.g. from another University), please contact the </w:t>
      </w:r>
      <w:hyperlink r:id="rId8" w:history="1">
        <w:r w:rsidR="00933294" w:rsidRPr="00017974">
          <w:rPr>
            <w:rStyle w:val="Hyperlink"/>
            <w:rFonts w:asciiTheme="majorHAnsi" w:hAnsiTheme="majorHAnsi" w:cs="Calibri"/>
          </w:rPr>
          <w:t>FST research ethics officer</w:t>
        </w:r>
      </w:hyperlink>
      <w:r w:rsidR="00933294" w:rsidRPr="00391C08">
        <w:rPr>
          <w:rFonts w:asciiTheme="majorHAnsi" w:hAnsiTheme="majorHAnsi" w:cs="Calibri"/>
        </w:rPr>
        <w:t xml:space="preserve"> for further guidance. </w:t>
      </w:r>
    </w:p>
    <w:p w14:paraId="1AE5BB61" w14:textId="77777777" w:rsidR="00E06181" w:rsidRPr="00391C08" w:rsidRDefault="00E06181" w:rsidP="00501237">
      <w:pPr>
        <w:ind w:left="-284"/>
        <w:jc w:val="both"/>
        <w:rPr>
          <w:rFonts w:asciiTheme="majorHAnsi" w:hAnsiTheme="majorHAnsi" w:cs="Calibri"/>
        </w:rPr>
      </w:pPr>
    </w:p>
    <w:p w14:paraId="7A52293D" w14:textId="77777777" w:rsidR="00933294" w:rsidRPr="00391C08" w:rsidRDefault="00933294" w:rsidP="00501237">
      <w:pPr>
        <w:ind w:left="-284"/>
        <w:rPr>
          <w:rFonts w:asciiTheme="majorHAnsi" w:hAnsiTheme="majorHAnsi" w:cs="Calibri"/>
        </w:rPr>
      </w:pPr>
      <w:r w:rsidRPr="00391C08">
        <w:rPr>
          <w:rFonts w:asciiTheme="majorHAnsi" w:hAnsiTheme="majorHAnsi" w:cs="Calibri"/>
        </w:rPr>
        <w:t xml:space="preserve">In addition to the completed form, you need to submit </w:t>
      </w:r>
      <w:r w:rsidRPr="00391C08">
        <w:rPr>
          <w:rStyle w:val="Strong"/>
          <w:rFonts w:asciiTheme="majorHAnsi" w:hAnsiTheme="majorHAnsi" w:cs="Calibri"/>
        </w:rPr>
        <w:t>research materials</w:t>
      </w:r>
      <w:r w:rsidR="00DC7BDE" w:rsidRPr="00391C08">
        <w:rPr>
          <w:rFonts w:asciiTheme="majorHAnsi" w:hAnsiTheme="majorHAnsi" w:cs="Calibri"/>
        </w:rPr>
        <w:t xml:space="preserve"> such as</w:t>
      </w:r>
      <w:r w:rsidRPr="00391C08">
        <w:rPr>
          <w:rFonts w:asciiTheme="majorHAnsi" w:hAnsiTheme="majorHAnsi" w:cs="Calibri"/>
        </w:rPr>
        <w:t>:</w:t>
      </w:r>
    </w:p>
    <w:p w14:paraId="3D05016C" w14:textId="77777777" w:rsidR="00DC7BDE" w:rsidRPr="00391C08" w:rsidRDefault="00DC7BDE" w:rsidP="00DC7BDE">
      <w:pPr>
        <w:numPr>
          <w:ilvl w:val="0"/>
          <w:numId w:val="11"/>
        </w:numPr>
        <w:tabs>
          <w:tab w:val="left" w:pos="142"/>
        </w:tabs>
        <w:ind w:right="-22"/>
        <w:rPr>
          <w:rFonts w:asciiTheme="majorHAnsi" w:hAnsiTheme="majorHAnsi" w:cs="Calibri"/>
        </w:rPr>
      </w:pPr>
      <w:r w:rsidRPr="00391C08">
        <w:rPr>
          <w:rFonts w:asciiTheme="majorHAnsi" w:hAnsiTheme="majorHAnsi" w:cs="Calibri"/>
        </w:rPr>
        <w:t xml:space="preserve">Participant information sheets </w:t>
      </w:r>
    </w:p>
    <w:p w14:paraId="0414543F" w14:textId="77777777" w:rsidR="00DC7BDE" w:rsidRPr="00391C08" w:rsidRDefault="00DC7BDE" w:rsidP="00DC7BDE">
      <w:pPr>
        <w:numPr>
          <w:ilvl w:val="0"/>
          <w:numId w:val="11"/>
        </w:numPr>
        <w:tabs>
          <w:tab w:val="left" w:pos="142"/>
        </w:tabs>
        <w:ind w:right="-22"/>
        <w:rPr>
          <w:rFonts w:asciiTheme="majorHAnsi" w:hAnsiTheme="majorHAnsi" w:cs="Calibri"/>
        </w:rPr>
      </w:pPr>
      <w:r w:rsidRPr="00391C08">
        <w:rPr>
          <w:rFonts w:asciiTheme="majorHAnsi" w:hAnsiTheme="majorHAnsi" w:cs="Calibri"/>
        </w:rPr>
        <w:t xml:space="preserve">Consent forms </w:t>
      </w:r>
    </w:p>
    <w:p w14:paraId="1AF0975B" w14:textId="77777777" w:rsidR="00DC7BDE" w:rsidRPr="00391C08" w:rsidRDefault="00DC7BDE" w:rsidP="00DC7BDE">
      <w:pPr>
        <w:numPr>
          <w:ilvl w:val="0"/>
          <w:numId w:val="11"/>
        </w:numPr>
        <w:tabs>
          <w:tab w:val="left" w:pos="142"/>
        </w:tabs>
        <w:ind w:right="-22"/>
        <w:rPr>
          <w:rFonts w:asciiTheme="majorHAnsi" w:hAnsiTheme="majorHAnsi" w:cs="Calibri"/>
        </w:rPr>
      </w:pPr>
      <w:r w:rsidRPr="00391C08">
        <w:rPr>
          <w:rFonts w:asciiTheme="majorHAnsi" w:hAnsiTheme="majorHAnsi" w:cs="Calibri"/>
        </w:rPr>
        <w:t>Debriefing sheets</w:t>
      </w:r>
    </w:p>
    <w:p w14:paraId="1AEB46D1" w14:textId="77777777" w:rsidR="00933294" w:rsidRPr="00391C08" w:rsidRDefault="00933294" w:rsidP="00D1433D">
      <w:pPr>
        <w:numPr>
          <w:ilvl w:val="0"/>
          <w:numId w:val="11"/>
        </w:numPr>
        <w:tabs>
          <w:tab w:val="left" w:pos="142"/>
        </w:tabs>
        <w:ind w:right="-22"/>
        <w:rPr>
          <w:rFonts w:asciiTheme="majorHAnsi" w:hAnsiTheme="majorHAnsi" w:cs="Calibri"/>
        </w:rPr>
      </w:pPr>
      <w:r w:rsidRPr="00391C08">
        <w:rPr>
          <w:rFonts w:asciiTheme="majorHAnsi" w:hAnsiTheme="majorHAnsi" w:cs="Calibri"/>
        </w:rPr>
        <w:t>Advertising materials (posters, e-mails)</w:t>
      </w:r>
    </w:p>
    <w:p w14:paraId="4F0881B6" w14:textId="77777777" w:rsidR="00933294" w:rsidRPr="00391C08" w:rsidRDefault="00933294" w:rsidP="00D1433D">
      <w:pPr>
        <w:numPr>
          <w:ilvl w:val="0"/>
          <w:numId w:val="11"/>
        </w:numPr>
        <w:tabs>
          <w:tab w:val="left" w:pos="142"/>
        </w:tabs>
        <w:ind w:right="-22"/>
        <w:rPr>
          <w:rFonts w:asciiTheme="majorHAnsi" w:hAnsiTheme="majorHAnsi" w:cs="Calibri"/>
        </w:rPr>
      </w:pPr>
      <w:r w:rsidRPr="00391C08">
        <w:rPr>
          <w:rFonts w:asciiTheme="majorHAnsi" w:hAnsiTheme="majorHAnsi" w:cs="Calibri"/>
        </w:rPr>
        <w:t>Letters/emails of invitation to participate</w:t>
      </w:r>
    </w:p>
    <w:p w14:paraId="14650F64" w14:textId="77777777" w:rsidR="00933294" w:rsidRPr="00391C08" w:rsidRDefault="00933294" w:rsidP="00D1433D">
      <w:pPr>
        <w:numPr>
          <w:ilvl w:val="0"/>
          <w:numId w:val="11"/>
        </w:numPr>
        <w:tabs>
          <w:tab w:val="left" w:pos="142"/>
        </w:tabs>
        <w:ind w:right="-22"/>
        <w:rPr>
          <w:rFonts w:asciiTheme="majorHAnsi" w:hAnsiTheme="majorHAnsi" w:cs="Calibri"/>
        </w:rPr>
      </w:pPr>
      <w:r w:rsidRPr="00391C08">
        <w:rPr>
          <w:rFonts w:asciiTheme="majorHAnsi" w:hAnsiTheme="majorHAnsi" w:cs="Calibri"/>
        </w:rPr>
        <w:t>Questionnaires, surveys, demographic sheets that are non-standard</w:t>
      </w:r>
    </w:p>
    <w:p w14:paraId="040C34DE" w14:textId="77777777" w:rsidR="00933294" w:rsidRPr="00391C08" w:rsidRDefault="00933294" w:rsidP="00D1433D">
      <w:pPr>
        <w:numPr>
          <w:ilvl w:val="0"/>
          <w:numId w:val="11"/>
        </w:numPr>
        <w:tabs>
          <w:tab w:val="left" w:pos="142"/>
        </w:tabs>
        <w:ind w:right="-22"/>
        <w:rPr>
          <w:rFonts w:asciiTheme="majorHAnsi" w:hAnsiTheme="majorHAnsi" w:cs="Calibri"/>
        </w:rPr>
      </w:pPr>
      <w:r w:rsidRPr="00391C08">
        <w:rPr>
          <w:rFonts w:asciiTheme="majorHAnsi" w:hAnsiTheme="majorHAnsi" w:cs="Calibri"/>
        </w:rPr>
        <w:t>Interview schedules, interview question guides, focus group scripts</w:t>
      </w:r>
    </w:p>
    <w:p w14:paraId="6354CB57" w14:textId="77777777" w:rsidR="00417E69" w:rsidRPr="00391C08" w:rsidRDefault="00417E69" w:rsidP="00417E69">
      <w:pPr>
        <w:tabs>
          <w:tab w:val="left" w:pos="142"/>
        </w:tabs>
        <w:ind w:right="-22"/>
        <w:rPr>
          <w:rFonts w:asciiTheme="majorHAnsi" w:hAnsiTheme="majorHAnsi" w:cs="Calibri"/>
        </w:rPr>
      </w:pPr>
    </w:p>
    <w:p w14:paraId="4709A644" w14:textId="77777777" w:rsidR="00933294" w:rsidRDefault="00417E69" w:rsidP="00B128B3">
      <w:pPr>
        <w:ind w:left="-284"/>
        <w:rPr>
          <w:rFonts w:asciiTheme="majorHAnsi" w:hAnsiTheme="majorHAnsi"/>
          <w:szCs w:val="28"/>
        </w:rPr>
      </w:pPr>
      <w:r w:rsidRPr="00391C08">
        <w:rPr>
          <w:rFonts w:asciiTheme="majorHAnsi" w:hAnsiTheme="majorHAnsi"/>
          <w:szCs w:val="28"/>
        </w:rPr>
        <w:t>Please note that</w:t>
      </w:r>
      <w:r w:rsidRPr="00391C08">
        <w:rPr>
          <w:rFonts w:asciiTheme="majorHAnsi" w:hAnsiTheme="majorHAnsi"/>
          <w:b/>
          <w:szCs w:val="28"/>
        </w:rPr>
        <w:t xml:space="preserve"> you DO NOT need to submit pre-existing questionnaires or </w:t>
      </w:r>
      <w:r w:rsidR="00605019" w:rsidRPr="00391C08">
        <w:rPr>
          <w:rFonts w:asciiTheme="majorHAnsi" w:hAnsiTheme="majorHAnsi"/>
          <w:b/>
          <w:szCs w:val="28"/>
        </w:rPr>
        <w:t xml:space="preserve">standardized </w:t>
      </w:r>
      <w:r w:rsidRPr="00391C08">
        <w:rPr>
          <w:rFonts w:asciiTheme="majorHAnsi" w:hAnsiTheme="majorHAnsi"/>
          <w:b/>
          <w:szCs w:val="28"/>
        </w:rPr>
        <w:t>tests</w:t>
      </w:r>
      <w:r w:rsidRPr="00391C08">
        <w:rPr>
          <w:rFonts w:asciiTheme="majorHAnsi" w:hAnsiTheme="majorHAnsi"/>
          <w:szCs w:val="28"/>
        </w:rPr>
        <w:t xml:space="preserve"> that support your work, but which cannot be amended following ethical review.  These should simply be referred to in your application form.</w:t>
      </w:r>
    </w:p>
    <w:p w14:paraId="583C5A7D" w14:textId="77777777" w:rsidR="00B128B3" w:rsidRPr="00B128B3" w:rsidRDefault="00B128B3" w:rsidP="00B128B3">
      <w:pPr>
        <w:ind w:left="-284"/>
        <w:rPr>
          <w:rFonts w:asciiTheme="majorHAnsi" w:hAnsiTheme="majorHAnsi"/>
          <w:szCs w:val="28"/>
        </w:rPr>
      </w:pPr>
    </w:p>
    <w:p w14:paraId="1E685ACF" w14:textId="77777777" w:rsidR="00933294" w:rsidRPr="00391C08" w:rsidRDefault="00605019" w:rsidP="00605019">
      <w:pPr>
        <w:tabs>
          <w:tab w:val="left" w:pos="142"/>
        </w:tabs>
        <w:spacing w:before="99" w:after="99"/>
        <w:ind w:left="-284" w:right="-22"/>
        <w:rPr>
          <w:rFonts w:asciiTheme="majorHAnsi" w:hAnsiTheme="majorHAnsi" w:cs="Calibri"/>
          <w:i/>
        </w:rPr>
      </w:pPr>
      <w:r w:rsidRPr="00391C08">
        <w:rPr>
          <w:rStyle w:val="Strong"/>
          <w:rFonts w:asciiTheme="majorHAnsi" w:hAnsiTheme="majorHAnsi" w:cs="Calibri"/>
          <w:b w:val="0"/>
        </w:rPr>
        <w:t>Please s</w:t>
      </w:r>
      <w:r w:rsidR="00933294" w:rsidRPr="00391C08">
        <w:rPr>
          <w:rStyle w:val="Strong"/>
          <w:rFonts w:asciiTheme="majorHAnsi" w:hAnsiTheme="majorHAnsi" w:cs="Calibri"/>
          <w:b w:val="0"/>
        </w:rPr>
        <w:t>ubmit th</w:t>
      </w:r>
      <w:r w:rsidR="00DC7BDE" w:rsidRPr="00391C08">
        <w:rPr>
          <w:rStyle w:val="Strong"/>
          <w:rFonts w:asciiTheme="majorHAnsi" w:hAnsiTheme="majorHAnsi" w:cs="Calibri"/>
          <w:b w:val="0"/>
        </w:rPr>
        <w:t xml:space="preserve">is </w:t>
      </w:r>
      <w:r w:rsidR="00933294" w:rsidRPr="00391C08">
        <w:rPr>
          <w:rStyle w:val="Strong"/>
          <w:rFonts w:asciiTheme="majorHAnsi" w:hAnsiTheme="majorHAnsi" w:cs="Calibri"/>
          <w:b w:val="0"/>
        </w:rPr>
        <w:t xml:space="preserve">form and any </w:t>
      </w:r>
      <w:r w:rsidR="00DC7BDE" w:rsidRPr="00391C08">
        <w:rPr>
          <w:rStyle w:val="Strong"/>
          <w:rFonts w:asciiTheme="majorHAnsi" w:hAnsiTheme="majorHAnsi" w:cs="Calibri"/>
          <w:b w:val="0"/>
        </w:rPr>
        <w:t>relevant materials</w:t>
      </w:r>
      <w:r w:rsidR="00933294" w:rsidRPr="00391C08">
        <w:rPr>
          <w:rStyle w:val="Strong"/>
          <w:rFonts w:asciiTheme="majorHAnsi" w:hAnsiTheme="majorHAnsi" w:cs="Calibri"/>
        </w:rPr>
        <w:t xml:space="preserve"> by email as</w:t>
      </w:r>
      <w:r w:rsidR="00933294" w:rsidRPr="00391C08">
        <w:rPr>
          <w:rFonts w:asciiTheme="majorHAnsi" w:hAnsiTheme="majorHAnsi" w:cs="Calibri"/>
        </w:rPr>
        <w:t xml:space="preserve"> a </w:t>
      </w:r>
      <w:r w:rsidR="00933294" w:rsidRPr="00391C08">
        <w:rPr>
          <w:rStyle w:val="Strong"/>
          <w:rFonts w:asciiTheme="majorHAnsi" w:hAnsiTheme="majorHAnsi" w:cs="Calibri"/>
          <w:u w:val="single"/>
        </w:rPr>
        <w:t>SINGLE</w:t>
      </w:r>
      <w:r w:rsidR="0074133C">
        <w:rPr>
          <w:rFonts w:asciiTheme="majorHAnsi" w:hAnsiTheme="majorHAnsi" w:cs="Calibri"/>
          <w:b/>
        </w:rPr>
        <w:t xml:space="preserve"> attachment </w:t>
      </w:r>
      <w:r w:rsidR="00DC7BDE" w:rsidRPr="00391C08">
        <w:rPr>
          <w:rFonts w:asciiTheme="majorHAnsi" w:hAnsiTheme="majorHAnsi" w:cs="Calibri"/>
        </w:rPr>
        <w:t xml:space="preserve">to </w:t>
      </w:r>
      <w:hyperlink r:id="rId9" w:history="1">
        <w:r w:rsidR="00417E69" w:rsidRPr="00391C08">
          <w:rPr>
            <w:rStyle w:val="Hyperlink"/>
            <w:rFonts w:asciiTheme="majorHAnsi" w:hAnsiTheme="majorHAnsi" w:cs="Calibri"/>
            <w:i/>
          </w:rPr>
          <w:t>fst-ethics@lancaster.ac.uk</w:t>
        </w:r>
      </w:hyperlink>
      <w:r w:rsidR="00417E69" w:rsidRPr="00391C08">
        <w:rPr>
          <w:rFonts w:asciiTheme="majorHAnsi" w:hAnsiTheme="majorHAnsi" w:cs="Calibri"/>
          <w:i/>
        </w:rPr>
        <w:t xml:space="preserve"> </w:t>
      </w:r>
    </w:p>
    <w:p w14:paraId="2470722B" w14:textId="77777777" w:rsidR="00E24ECF" w:rsidRPr="00391C08" w:rsidRDefault="00E24ECF" w:rsidP="00501237">
      <w:pPr>
        <w:pBdr>
          <w:bottom w:val="double" w:sz="6" w:space="1" w:color="auto"/>
        </w:pBdr>
        <w:ind w:left="-284"/>
        <w:rPr>
          <w:rFonts w:asciiTheme="majorHAnsi" w:hAnsiTheme="majorHAnsi"/>
          <w:b/>
          <w:szCs w:val="28"/>
        </w:rPr>
      </w:pPr>
    </w:p>
    <w:p w14:paraId="08D8B397" w14:textId="77777777" w:rsidR="00E24ECF" w:rsidRPr="00391C08" w:rsidRDefault="00E24ECF" w:rsidP="00501237">
      <w:pPr>
        <w:ind w:left="-284"/>
        <w:rPr>
          <w:rFonts w:asciiTheme="majorHAnsi" w:hAnsiTheme="majorHAnsi"/>
          <w:b/>
          <w:szCs w:val="28"/>
        </w:rPr>
      </w:pPr>
    </w:p>
    <w:p w14:paraId="7C6E64C5" w14:textId="77777777" w:rsidR="00492575" w:rsidRPr="00391C08" w:rsidRDefault="00492575" w:rsidP="00492575">
      <w:pPr>
        <w:pBdr>
          <w:bottom w:val="single" w:sz="6" w:space="1" w:color="auto"/>
        </w:pBdr>
        <w:ind w:left="-284"/>
        <w:rPr>
          <w:rFonts w:asciiTheme="majorHAnsi" w:hAnsiTheme="majorHAnsi"/>
          <w:b/>
          <w:sz w:val="28"/>
          <w:szCs w:val="28"/>
        </w:rPr>
      </w:pPr>
    </w:p>
    <w:p w14:paraId="321CCD42" w14:textId="77777777" w:rsidR="00492575" w:rsidRPr="00391C08" w:rsidRDefault="00492575" w:rsidP="00492575">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One</w:t>
      </w:r>
    </w:p>
    <w:p w14:paraId="15FB21D7" w14:textId="77777777" w:rsidR="00605019" w:rsidRPr="00391C08" w:rsidRDefault="00605019" w:rsidP="006D5875">
      <w:pPr>
        <w:ind w:left="-284"/>
        <w:rPr>
          <w:rFonts w:asciiTheme="majorHAnsi" w:hAnsiTheme="majorHAnsi"/>
          <w:b/>
          <w:i/>
          <w:sz w:val="28"/>
        </w:rPr>
      </w:pPr>
    </w:p>
    <w:p w14:paraId="5E4DE5CF" w14:textId="77777777" w:rsidR="006D5875" w:rsidRPr="00391C08" w:rsidRDefault="006D5875" w:rsidP="006D5875">
      <w:pPr>
        <w:ind w:left="-284"/>
        <w:rPr>
          <w:rFonts w:asciiTheme="majorHAnsi" w:hAnsiTheme="majorHAnsi"/>
          <w:b/>
          <w:i/>
          <w:sz w:val="28"/>
        </w:rPr>
      </w:pPr>
      <w:r w:rsidRPr="00391C08">
        <w:rPr>
          <w:rFonts w:asciiTheme="majorHAnsi" w:hAnsiTheme="majorHAnsi"/>
          <w:b/>
          <w:i/>
          <w:sz w:val="28"/>
        </w:rPr>
        <w:t xml:space="preserve">Applicant </w:t>
      </w:r>
      <w:r w:rsidR="00492575" w:rsidRPr="00391C08">
        <w:rPr>
          <w:rFonts w:asciiTheme="majorHAnsi" w:hAnsiTheme="majorHAnsi"/>
          <w:b/>
          <w:i/>
          <w:sz w:val="28"/>
        </w:rPr>
        <w:t xml:space="preserve">and Project </w:t>
      </w:r>
      <w:r w:rsidRPr="00391C08">
        <w:rPr>
          <w:rFonts w:asciiTheme="majorHAnsi" w:hAnsiTheme="majorHAnsi"/>
          <w:b/>
          <w:i/>
          <w:sz w:val="28"/>
        </w:rPr>
        <w:t>Information</w:t>
      </w:r>
    </w:p>
    <w:p w14:paraId="6D761295" w14:textId="77777777" w:rsidR="003F2079" w:rsidRPr="00391C08" w:rsidRDefault="003F2079" w:rsidP="003F2079">
      <w:pPr>
        <w:rPr>
          <w:rFonts w:asciiTheme="majorHAnsi" w:hAnsiTheme="majorHAnsi"/>
        </w:rPr>
      </w:pPr>
    </w:p>
    <w:p w14:paraId="65B3DCE8" w14:textId="7335F95C" w:rsidR="003F2079" w:rsidRPr="00391C08" w:rsidRDefault="006D5875" w:rsidP="003F2079">
      <w:pPr>
        <w:pStyle w:val="Heading1"/>
        <w:keepNext w:val="0"/>
        <w:ind w:left="-284"/>
        <w:rPr>
          <w:rFonts w:asciiTheme="majorHAnsi" w:hAnsiTheme="majorHAnsi"/>
          <w:b w:val="0"/>
        </w:rPr>
      </w:pPr>
      <w:r w:rsidRPr="00391C08">
        <w:rPr>
          <w:rFonts w:asciiTheme="majorHAnsi" w:hAnsiTheme="majorHAnsi"/>
        </w:rPr>
        <w:t>Name of Researcher:</w:t>
      </w:r>
      <w:r w:rsidR="00CC06AF">
        <w:rPr>
          <w:rFonts w:asciiTheme="majorHAnsi" w:hAnsiTheme="majorHAnsi"/>
        </w:rPr>
        <w:t xml:space="preserve"> Muhammad Umair, </w:t>
      </w:r>
      <w:r w:rsidR="009D72ED" w:rsidRPr="009D72ED">
        <w:rPr>
          <w:rFonts w:asciiTheme="majorHAnsi" w:hAnsiTheme="majorHAnsi"/>
        </w:rPr>
        <w:t>Nathaniel Vanderpuye</w:t>
      </w:r>
    </w:p>
    <w:p w14:paraId="402E9702" w14:textId="77777777" w:rsidR="003F2079" w:rsidRPr="00391C08" w:rsidRDefault="003F2079" w:rsidP="003F2079">
      <w:pPr>
        <w:rPr>
          <w:rFonts w:asciiTheme="majorHAnsi" w:hAnsiTheme="majorHAnsi"/>
        </w:rPr>
      </w:pPr>
    </w:p>
    <w:p w14:paraId="566402B0" w14:textId="0EE0D9F4" w:rsidR="003F2079" w:rsidRPr="00391C08" w:rsidRDefault="003F2079" w:rsidP="003F2079">
      <w:pPr>
        <w:ind w:left="-284"/>
        <w:rPr>
          <w:rFonts w:asciiTheme="majorHAnsi" w:hAnsiTheme="majorHAnsi" w:cs="Tahoma"/>
          <w:i/>
          <w:szCs w:val="22"/>
        </w:rPr>
      </w:pPr>
      <w:r w:rsidRPr="00391C08">
        <w:rPr>
          <w:rFonts w:asciiTheme="majorHAnsi" w:hAnsiTheme="majorHAnsi" w:cs="Tahoma"/>
          <w:b/>
          <w:i/>
          <w:szCs w:val="22"/>
        </w:rPr>
        <w:t>Project Title</w:t>
      </w:r>
      <w:r w:rsidRPr="009D72ED">
        <w:rPr>
          <w:rFonts w:asciiTheme="majorHAnsi" w:hAnsiTheme="majorHAnsi" w:cs="Tahoma"/>
          <w:b/>
          <w:i/>
          <w:szCs w:val="22"/>
        </w:rPr>
        <w:t xml:space="preserve">: </w:t>
      </w:r>
      <w:r w:rsidR="00945A58">
        <w:rPr>
          <w:rFonts w:asciiTheme="majorHAnsi" w:hAnsiTheme="majorHAnsi" w:cs="Tahoma"/>
          <w:b/>
          <w:i/>
          <w:szCs w:val="22"/>
        </w:rPr>
        <w:t xml:space="preserve"> Synch with me: A mobile app to achieve breathing synchrony</w:t>
      </w:r>
    </w:p>
    <w:p w14:paraId="55C80768" w14:textId="77777777" w:rsidR="003F2079" w:rsidRPr="00391C08" w:rsidRDefault="003F2079" w:rsidP="003F2079">
      <w:pPr>
        <w:rPr>
          <w:rFonts w:asciiTheme="majorHAnsi" w:hAnsiTheme="majorHAnsi"/>
        </w:rPr>
      </w:pPr>
    </w:p>
    <w:p w14:paraId="75D10914" w14:textId="77777777" w:rsidR="006D5875" w:rsidRPr="00391C08" w:rsidRDefault="006D5875" w:rsidP="006D5875">
      <w:pPr>
        <w:pStyle w:val="Heading1"/>
        <w:keepNext w:val="0"/>
        <w:ind w:left="-284"/>
        <w:rPr>
          <w:rFonts w:asciiTheme="majorHAnsi" w:hAnsiTheme="majorHAnsi"/>
        </w:rPr>
      </w:pPr>
      <w:r w:rsidRPr="00391C08">
        <w:rPr>
          <w:rFonts w:asciiTheme="majorHAnsi" w:hAnsiTheme="majorHAnsi"/>
          <w:bCs/>
        </w:rPr>
        <w:t>Level:</w:t>
      </w:r>
      <w:r w:rsidRPr="00391C08">
        <w:rPr>
          <w:rFonts w:asciiTheme="majorHAnsi" w:hAnsiTheme="majorHAnsi"/>
        </w:rPr>
        <w:t xml:space="preserve"> </w:t>
      </w:r>
      <w:r w:rsidR="00CC06AF">
        <w:rPr>
          <w:rFonts w:asciiTheme="majorHAnsi" w:hAnsiTheme="majorHAnsi"/>
        </w:rPr>
        <w:t>Bachelors, PhD</w:t>
      </w:r>
    </w:p>
    <w:p w14:paraId="6F563E79" w14:textId="77777777" w:rsidR="006D5875" w:rsidRPr="00391C08" w:rsidRDefault="006D5875" w:rsidP="006D5875">
      <w:pPr>
        <w:pStyle w:val="Heading1"/>
        <w:keepNext w:val="0"/>
        <w:ind w:left="-284"/>
        <w:rPr>
          <w:rFonts w:asciiTheme="majorHAnsi" w:hAnsiTheme="majorHAnsi"/>
        </w:rPr>
      </w:pPr>
    </w:p>
    <w:p w14:paraId="5AA78BAF" w14:textId="77777777" w:rsidR="006D5875" w:rsidRPr="00391C08" w:rsidRDefault="006D5875" w:rsidP="006D5875">
      <w:pPr>
        <w:pStyle w:val="Heading1"/>
        <w:keepNext w:val="0"/>
        <w:ind w:left="-284"/>
        <w:rPr>
          <w:rFonts w:asciiTheme="majorHAnsi" w:hAnsiTheme="majorHAnsi"/>
          <w:b w:val="0"/>
        </w:rPr>
      </w:pPr>
      <w:r w:rsidRPr="00391C08">
        <w:rPr>
          <w:rFonts w:asciiTheme="majorHAnsi" w:hAnsiTheme="majorHAnsi"/>
        </w:rPr>
        <w:t xml:space="preserve">Supervisor (if applicable): </w:t>
      </w:r>
      <w:r w:rsidR="00CC06AF">
        <w:rPr>
          <w:rFonts w:asciiTheme="majorHAnsi" w:hAnsiTheme="majorHAnsi"/>
        </w:rPr>
        <w:t xml:space="preserve"> </w:t>
      </w:r>
      <w:proofErr w:type="spellStart"/>
      <w:r w:rsidR="00CC06AF">
        <w:rPr>
          <w:rFonts w:asciiTheme="majorHAnsi" w:hAnsiTheme="majorHAnsi"/>
        </w:rPr>
        <w:t>Dr.</w:t>
      </w:r>
      <w:proofErr w:type="spellEnd"/>
      <w:r w:rsidR="00CC06AF">
        <w:rPr>
          <w:rFonts w:asciiTheme="majorHAnsi" w:hAnsiTheme="majorHAnsi"/>
        </w:rPr>
        <w:t xml:space="preserve"> Corina Sas</w:t>
      </w:r>
    </w:p>
    <w:p w14:paraId="68A6AFC8" w14:textId="77777777" w:rsidR="006D5875" w:rsidRPr="00391C08" w:rsidRDefault="006D5875" w:rsidP="006D5875">
      <w:pPr>
        <w:pStyle w:val="Heading1"/>
        <w:keepNext w:val="0"/>
        <w:ind w:left="-284"/>
        <w:rPr>
          <w:rFonts w:asciiTheme="majorHAnsi" w:hAnsiTheme="majorHAnsi"/>
          <w:b w:val="0"/>
        </w:rPr>
      </w:pPr>
    </w:p>
    <w:p w14:paraId="5DB28B7C" w14:textId="1A8042A1" w:rsidR="00E20F26" w:rsidRPr="00E20F26" w:rsidRDefault="00CC6BA8" w:rsidP="00E20F26">
      <w:pPr>
        <w:pStyle w:val="Heading1"/>
        <w:keepNext w:val="0"/>
        <w:ind w:left="-284"/>
        <w:rPr>
          <w:rFonts w:asciiTheme="majorHAnsi" w:hAnsiTheme="majorHAnsi"/>
          <w:bCs/>
        </w:rPr>
      </w:pPr>
      <w:r w:rsidRPr="00391C08">
        <w:rPr>
          <w:rFonts w:asciiTheme="majorHAnsi" w:hAnsiTheme="majorHAnsi"/>
          <w:bCs/>
        </w:rPr>
        <w:t xml:space="preserve">Researcher’s </w:t>
      </w:r>
      <w:r w:rsidR="006D5875" w:rsidRPr="00391C08">
        <w:rPr>
          <w:rFonts w:asciiTheme="majorHAnsi" w:hAnsiTheme="majorHAnsi"/>
          <w:bCs/>
        </w:rPr>
        <w:t xml:space="preserve">Email address: </w:t>
      </w:r>
      <w:r w:rsidR="00CC06AF" w:rsidRPr="00E20F26">
        <w:rPr>
          <w:rFonts w:asciiTheme="majorHAnsi" w:hAnsiTheme="majorHAnsi"/>
          <w:bCs/>
        </w:rPr>
        <w:t>m.umair7@lancaster.ac.uk</w:t>
      </w:r>
      <w:r w:rsidR="00CC06AF" w:rsidRPr="009D72ED">
        <w:rPr>
          <w:rFonts w:asciiTheme="majorHAnsi" w:hAnsiTheme="majorHAnsi"/>
          <w:bCs/>
        </w:rPr>
        <w:t xml:space="preserve">, </w:t>
      </w:r>
      <w:r w:rsidR="009D72ED">
        <w:rPr>
          <w:rFonts w:asciiTheme="majorHAnsi" w:hAnsiTheme="majorHAnsi"/>
          <w:bCs/>
        </w:rPr>
        <w:t>n.vanderpuye@lancaster.ac.uk</w:t>
      </w:r>
    </w:p>
    <w:p w14:paraId="259DE93E" w14:textId="2B4BDF5D" w:rsidR="006D5875" w:rsidRPr="00391C08" w:rsidRDefault="006D5875" w:rsidP="006D5875">
      <w:pPr>
        <w:pStyle w:val="Heading1"/>
        <w:keepNext w:val="0"/>
        <w:ind w:left="-284"/>
        <w:rPr>
          <w:rFonts w:asciiTheme="majorHAnsi" w:hAnsiTheme="majorHAnsi"/>
          <w:b w:val="0"/>
          <w:bCs/>
        </w:rPr>
      </w:pPr>
      <w:r w:rsidRPr="00391C08">
        <w:rPr>
          <w:rFonts w:asciiTheme="majorHAnsi" w:hAnsiTheme="majorHAnsi"/>
          <w:bCs/>
        </w:rPr>
        <w:t>Telephone:</w:t>
      </w:r>
      <w:r w:rsidR="00CC06AF">
        <w:rPr>
          <w:rFonts w:asciiTheme="majorHAnsi" w:hAnsiTheme="majorHAnsi"/>
          <w:bCs/>
        </w:rPr>
        <w:t xml:space="preserve"> </w:t>
      </w:r>
      <w:r w:rsidR="00E20F26">
        <w:rPr>
          <w:rFonts w:asciiTheme="majorHAnsi" w:hAnsiTheme="majorHAnsi"/>
          <w:bCs/>
        </w:rPr>
        <w:t>07448610088</w:t>
      </w:r>
      <w:r w:rsidR="00E20F26" w:rsidRPr="009D72ED">
        <w:rPr>
          <w:rFonts w:asciiTheme="majorHAnsi" w:hAnsiTheme="majorHAnsi"/>
          <w:bCs/>
        </w:rPr>
        <w:t xml:space="preserve">, </w:t>
      </w:r>
      <w:r w:rsidR="009D72ED" w:rsidRPr="009D72ED">
        <w:rPr>
          <w:rFonts w:asciiTheme="majorHAnsi" w:hAnsiTheme="majorHAnsi"/>
          <w:bCs/>
        </w:rPr>
        <w:t>07759856757</w:t>
      </w:r>
    </w:p>
    <w:p w14:paraId="3609B728" w14:textId="77777777" w:rsidR="006D5875" w:rsidRPr="00391C08" w:rsidRDefault="006D5875" w:rsidP="006D5875">
      <w:pPr>
        <w:pStyle w:val="Heading1"/>
        <w:keepNext w:val="0"/>
        <w:ind w:left="-284"/>
        <w:rPr>
          <w:rFonts w:asciiTheme="majorHAnsi" w:hAnsiTheme="majorHAnsi"/>
          <w:b w:val="0"/>
          <w:bCs/>
        </w:rPr>
      </w:pPr>
      <w:r w:rsidRPr="00391C08">
        <w:rPr>
          <w:rFonts w:asciiTheme="majorHAnsi" w:hAnsiTheme="majorHAnsi"/>
          <w:bCs/>
        </w:rPr>
        <w:t xml:space="preserve">Address: </w:t>
      </w:r>
      <w:r w:rsidR="00E20F26">
        <w:rPr>
          <w:rFonts w:asciiTheme="majorHAnsi" w:hAnsiTheme="majorHAnsi"/>
          <w:bCs/>
        </w:rPr>
        <w:t>School of Computing and Communications</w:t>
      </w:r>
    </w:p>
    <w:p w14:paraId="2DC445E2" w14:textId="77777777" w:rsidR="006D5875" w:rsidRPr="00391C08" w:rsidRDefault="006D5875" w:rsidP="006D5875">
      <w:pPr>
        <w:pStyle w:val="Heading1"/>
        <w:keepNext w:val="0"/>
        <w:ind w:left="-284"/>
        <w:rPr>
          <w:rFonts w:asciiTheme="majorHAnsi" w:hAnsiTheme="majorHAnsi"/>
          <w:bCs/>
        </w:rPr>
      </w:pPr>
    </w:p>
    <w:p w14:paraId="5DB9CC76" w14:textId="77777777" w:rsidR="006D5875" w:rsidRPr="00391C08" w:rsidRDefault="006D5875" w:rsidP="006D5875">
      <w:pPr>
        <w:pStyle w:val="Heading1"/>
        <w:keepNext w:val="0"/>
        <w:ind w:left="-284"/>
        <w:rPr>
          <w:rFonts w:asciiTheme="majorHAnsi" w:hAnsiTheme="majorHAnsi"/>
          <w:bCs/>
        </w:rPr>
      </w:pPr>
      <w:r w:rsidRPr="00391C08">
        <w:rPr>
          <w:rFonts w:asciiTheme="majorHAnsi" w:hAnsiTheme="majorHAnsi"/>
          <w:bCs/>
        </w:rPr>
        <w:lastRenderedPageBreak/>
        <w:t xml:space="preserve">Names and appointments/position of all further members of the research team: </w:t>
      </w:r>
    </w:p>
    <w:p w14:paraId="3BE5B125" w14:textId="77777777" w:rsidR="006D5875" w:rsidRPr="00391C08" w:rsidRDefault="006D5875" w:rsidP="006D5875">
      <w:pPr>
        <w:pStyle w:val="Heading1"/>
        <w:keepNext w:val="0"/>
        <w:ind w:left="-284"/>
        <w:rPr>
          <w:rFonts w:asciiTheme="majorHAnsi" w:hAnsiTheme="majorHAnsi"/>
          <w:b w:val="0"/>
          <w:bCs/>
        </w:rPr>
      </w:pPr>
    </w:p>
    <w:p w14:paraId="75C9AFF4" w14:textId="77777777" w:rsidR="006D5875" w:rsidRPr="00391C08" w:rsidRDefault="006D5875" w:rsidP="006D5875">
      <w:pPr>
        <w:pStyle w:val="Heading1"/>
        <w:keepNext w:val="0"/>
        <w:ind w:left="-284"/>
        <w:rPr>
          <w:rFonts w:asciiTheme="majorHAnsi" w:hAnsiTheme="majorHAnsi"/>
          <w:bCs/>
        </w:rPr>
      </w:pPr>
      <w:r w:rsidRPr="00391C08">
        <w:rPr>
          <w:rFonts w:asciiTheme="majorHAnsi" w:hAnsiTheme="majorHAnsi"/>
          <w:bCs/>
        </w:rPr>
        <w:t xml:space="preserve">Is this research externally funded? If yes, </w:t>
      </w:r>
    </w:p>
    <w:p w14:paraId="557029D6" w14:textId="77777777" w:rsidR="006D5875" w:rsidRPr="00391C08" w:rsidRDefault="006D5875" w:rsidP="006D5875">
      <w:pPr>
        <w:pStyle w:val="Heading1"/>
        <w:keepNext w:val="0"/>
        <w:ind w:left="-284"/>
        <w:rPr>
          <w:rFonts w:asciiTheme="majorHAnsi" w:hAnsiTheme="majorHAnsi"/>
          <w:bCs/>
        </w:rPr>
      </w:pPr>
    </w:p>
    <w:p w14:paraId="4B01DCDE" w14:textId="77777777" w:rsidR="006D5875" w:rsidRPr="00391C08" w:rsidRDefault="006D5875" w:rsidP="006D5875">
      <w:pPr>
        <w:pStyle w:val="Heading1"/>
        <w:keepNext w:val="0"/>
        <w:ind w:left="-284"/>
        <w:rPr>
          <w:rFonts w:asciiTheme="majorHAnsi" w:hAnsiTheme="majorHAnsi"/>
          <w:b w:val="0"/>
          <w:bCs/>
        </w:rPr>
      </w:pPr>
      <w:r w:rsidRPr="00391C08">
        <w:rPr>
          <w:rFonts w:asciiTheme="majorHAnsi" w:hAnsiTheme="majorHAnsi"/>
          <w:bCs/>
        </w:rPr>
        <w:t>ACP ID number:</w:t>
      </w:r>
      <w:r w:rsidR="00E20F26">
        <w:rPr>
          <w:rFonts w:asciiTheme="majorHAnsi" w:hAnsiTheme="majorHAnsi"/>
          <w:b w:val="0"/>
          <w:bCs/>
        </w:rPr>
        <w:t xml:space="preserve">  </w:t>
      </w:r>
      <w:proofErr w:type="spellStart"/>
      <w:r w:rsidR="00E20F26" w:rsidRPr="00E20F26">
        <w:rPr>
          <w:rFonts w:asciiTheme="majorHAnsi" w:hAnsiTheme="majorHAnsi"/>
          <w:bCs/>
          <w:i w:val="0"/>
        </w:rPr>
        <w:t>AffecTech</w:t>
      </w:r>
      <w:proofErr w:type="spellEnd"/>
      <w:r w:rsidR="00E20F26" w:rsidRPr="00E20F26">
        <w:rPr>
          <w:rFonts w:asciiTheme="majorHAnsi" w:hAnsiTheme="majorHAnsi"/>
          <w:bCs/>
          <w:i w:val="0"/>
        </w:rPr>
        <w:t xml:space="preserve"> ITN</w:t>
      </w:r>
      <w:r w:rsidRPr="00391C08">
        <w:rPr>
          <w:rFonts w:asciiTheme="majorHAnsi" w:hAnsiTheme="majorHAnsi"/>
          <w:b w:val="0"/>
          <w:bCs/>
        </w:rPr>
        <w:t xml:space="preserve">           </w:t>
      </w:r>
    </w:p>
    <w:p w14:paraId="21832098" w14:textId="77777777" w:rsidR="006D5875" w:rsidRPr="00391C08" w:rsidRDefault="006D5875" w:rsidP="006D5875">
      <w:pPr>
        <w:pStyle w:val="Heading1"/>
        <w:keepNext w:val="0"/>
        <w:ind w:left="-284"/>
        <w:rPr>
          <w:rFonts w:asciiTheme="majorHAnsi" w:hAnsiTheme="majorHAnsi"/>
          <w:bCs/>
        </w:rPr>
      </w:pPr>
      <w:r w:rsidRPr="00391C08">
        <w:rPr>
          <w:rFonts w:asciiTheme="majorHAnsi" w:hAnsiTheme="majorHAnsi"/>
          <w:bCs/>
        </w:rPr>
        <w:t>Funding source:</w:t>
      </w:r>
      <w:r w:rsidR="00E20F26">
        <w:rPr>
          <w:rFonts w:asciiTheme="majorHAnsi" w:hAnsiTheme="majorHAnsi"/>
          <w:b w:val="0"/>
          <w:bCs/>
        </w:rPr>
        <w:t xml:space="preserve">   </w:t>
      </w:r>
      <w:r w:rsidR="00E20F26" w:rsidRPr="00E20F26">
        <w:rPr>
          <w:rFonts w:asciiTheme="majorHAnsi" w:hAnsiTheme="majorHAnsi"/>
          <w:bCs/>
          <w:i w:val="0"/>
        </w:rPr>
        <w:t>EC</w:t>
      </w:r>
      <w:r w:rsidRPr="00E20F26">
        <w:rPr>
          <w:rFonts w:asciiTheme="majorHAnsi" w:hAnsiTheme="majorHAnsi"/>
          <w:bCs/>
          <w:i w:val="0"/>
        </w:rPr>
        <w:t xml:space="preserve">  </w:t>
      </w:r>
      <w:r w:rsidRPr="00391C08">
        <w:rPr>
          <w:rFonts w:asciiTheme="majorHAnsi" w:hAnsiTheme="majorHAnsi"/>
          <w:b w:val="0"/>
          <w:bCs/>
        </w:rPr>
        <w:t xml:space="preserve">              </w:t>
      </w:r>
    </w:p>
    <w:p w14:paraId="3E8628EE" w14:textId="77777777" w:rsidR="00492575" w:rsidRPr="00391C08" w:rsidRDefault="006D5875" w:rsidP="00492575">
      <w:pPr>
        <w:pStyle w:val="Heading1"/>
        <w:keepNext w:val="0"/>
        <w:ind w:left="-284"/>
        <w:rPr>
          <w:rFonts w:asciiTheme="majorHAnsi" w:hAnsiTheme="majorHAnsi"/>
          <w:b w:val="0"/>
          <w:bCs/>
        </w:rPr>
      </w:pPr>
      <w:r w:rsidRPr="00391C08">
        <w:rPr>
          <w:rFonts w:asciiTheme="majorHAnsi" w:hAnsiTheme="majorHAnsi"/>
          <w:bCs/>
        </w:rPr>
        <w:t xml:space="preserve">Grant code: </w:t>
      </w:r>
    </w:p>
    <w:p w14:paraId="3BDD17C4" w14:textId="77777777" w:rsidR="00492575" w:rsidRPr="00391C08" w:rsidRDefault="00492575" w:rsidP="00492575">
      <w:pPr>
        <w:pStyle w:val="Heading1"/>
        <w:keepNext w:val="0"/>
        <w:ind w:left="-284"/>
        <w:rPr>
          <w:rFonts w:asciiTheme="majorHAnsi" w:hAnsiTheme="majorHAnsi"/>
          <w:bCs/>
        </w:rPr>
      </w:pPr>
    </w:p>
    <w:p w14:paraId="2BE583DC" w14:textId="77777777" w:rsidR="00C4027B" w:rsidRPr="00391C08" w:rsidRDefault="00C4027B" w:rsidP="00492575">
      <w:pPr>
        <w:pStyle w:val="Heading1"/>
        <w:keepNext w:val="0"/>
        <w:ind w:left="-284"/>
        <w:rPr>
          <w:rFonts w:asciiTheme="majorHAnsi" w:hAnsiTheme="majorHAnsi"/>
          <w:szCs w:val="24"/>
          <w:lang w:eastAsia="en-GB"/>
        </w:rPr>
      </w:pPr>
      <w:r w:rsidRPr="00391C08">
        <w:rPr>
          <w:rFonts w:asciiTheme="majorHAnsi" w:hAnsiTheme="majorHAnsi"/>
          <w:bCs/>
          <w:szCs w:val="24"/>
        </w:rPr>
        <w:t xml:space="preserve">Does </w:t>
      </w:r>
      <w:r w:rsidRPr="00391C08">
        <w:rPr>
          <w:rFonts w:asciiTheme="majorHAnsi" w:hAnsiTheme="majorHAnsi"/>
          <w:szCs w:val="24"/>
          <w:lang w:eastAsia="en-GB"/>
        </w:rPr>
        <w:t>your research project involve any of the following?</w:t>
      </w:r>
    </w:p>
    <w:p w14:paraId="1F00579B" w14:textId="77777777" w:rsidR="00C00497" w:rsidRPr="00391C08" w:rsidRDefault="00C00497" w:rsidP="00C00497">
      <w:pPr>
        <w:rPr>
          <w:rFonts w:asciiTheme="majorHAnsi" w:hAnsiTheme="majorHAnsi"/>
        </w:rPr>
      </w:pPr>
    </w:p>
    <w:p w14:paraId="6B2D9020" w14:textId="77777777" w:rsidR="00C4027B" w:rsidRPr="00391C08" w:rsidRDefault="001D0CEA" w:rsidP="0098107A">
      <w:pPr>
        <w:spacing w:before="15" w:after="180"/>
        <w:ind w:hanging="284"/>
        <w:rPr>
          <w:rFonts w:asciiTheme="majorHAnsi" w:hAnsiTheme="majorHAnsi" w:cs="Tahoma"/>
        </w:rPr>
      </w:pPr>
      <w:sdt>
        <w:sdtPr>
          <w:rPr>
            <w:rFonts w:asciiTheme="majorHAnsi" w:hAnsiTheme="majorHAnsi" w:cs="Tahoma"/>
          </w:rPr>
          <w:id w:val="-1537117230"/>
          <w14:checkbox>
            <w14:checked w14:val="1"/>
            <w14:checkedState w14:val="00FE" w14:font="Wingdings"/>
            <w14:uncheckedState w14:val="2610" w14:font="MS Gothic"/>
          </w14:checkbox>
        </w:sdtPr>
        <w:sdtEndPr/>
        <w:sdtContent>
          <w:r w:rsidR="00CC06AF">
            <w:rPr>
              <w:rFonts w:asciiTheme="majorHAnsi" w:hAnsiTheme="majorHAnsi" w:cs="Tahoma"/>
            </w:rPr>
            <w:sym w:font="Wingdings" w:char="F0FE"/>
          </w:r>
        </w:sdtContent>
      </w:sdt>
      <w:r w:rsidR="00251679" w:rsidRPr="00391C08">
        <w:rPr>
          <w:rFonts w:asciiTheme="majorHAnsi" w:hAnsiTheme="majorHAnsi" w:cs="Tahoma"/>
        </w:rPr>
        <w:t xml:space="preserve"> </w:t>
      </w:r>
      <w:r w:rsidR="00C4027B" w:rsidRPr="00391C08">
        <w:rPr>
          <w:rFonts w:asciiTheme="majorHAnsi" w:hAnsiTheme="majorHAnsi" w:cs="Tahoma"/>
        </w:rPr>
        <w:t>Human participants (including all types of interviews, questi</w:t>
      </w:r>
      <w:r w:rsidR="0098107A" w:rsidRPr="00391C08">
        <w:rPr>
          <w:rFonts w:asciiTheme="majorHAnsi" w:hAnsiTheme="majorHAnsi" w:cs="Tahoma"/>
        </w:rPr>
        <w:t xml:space="preserve">onnaires, focus groups, records </w:t>
      </w:r>
      <w:r w:rsidR="00C4027B" w:rsidRPr="00391C08">
        <w:rPr>
          <w:rFonts w:asciiTheme="majorHAnsi" w:hAnsiTheme="majorHAnsi" w:cs="Tahoma"/>
        </w:rPr>
        <w:t>relating to humans, use of internet or other secondary data, observation etc</w:t>
      </w:r>
      <w:r w:rsidR="007C1670" w:rsidRPr="00391C08">
        <w:rPr>
          <w:rFonts w:asciiTheme="majorHAnsi" w:hAnsiTheme="majorHAnsi" w:cs="Tahoma"/>
        </w:rPr>
        <w:t>.</w:t>
      </w:r>
      <w:r w:rsidR="00C4027B" w:rsidRPr="00391C08">
        <w:rPr>
          <w:rFonts w:asciiTheme="majorHAnsi" w:hAnsiTheme="majorHAnsi" w:cs="Tahoma"/>
        </w:rPr>
        <w:t>)</w:t>
      </w:r>
    </w:p>
    <w:p w14:paraId="4DFF0C04" w14:textId="77777777" w:rsidR="00C4027B" w:rsidRPr="00391C08" w:rsidRDefault="001D0CEA" w:rsidP="0098107A">
      <w:pPr>
        <w:spacing w:before="15" w:after="180"/>
        <w:ind w:hanging="284"/>
        <w:rPr>
          <w:rFonts w:asciiTheme="majorHAnsi" w:hAnsiTheme="majorHAnsi" w:cs="Tahoma"/>
        </w:rPr>
      </w:pPr>
      <w:sdt>
        <w:sdtPr>
          <w:rPr>
            <w:rFonts w:asciiTheme="majorHAnsi" w:hAnsiTheme="majorHAnsi" w:cs="Tahoma"/>
          </w:rPr>
          <w:id w:val="-1470272643"/>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Animals - the term animals shall be taken to include any no</w:t>
      </w:r>
      <w:r w:rsidR="00F64238">
        <w:rPr>
          <w:rFonts w:asciiTheme="majorHAnsi" w:hAnsiTheme="majorHAnsi" w:cs="Tahoma"/>
        </w:rPr>
        <w:t>n-human vertebrates or</w:t>
      </w:r>
      <w:r w:rsidR="00C4027B" w:rsidRPr="00391C08">
        <w:rPr>
          <w:rFonts w:asciiTheme="majorHAnsi" w:hAnsiTheme="majorHAnsi" w:cs="Tahoma"/>
        </w:rPr>
        <w:t xml:space="preserve"> cephalopods.</w:t>
      </w:r>
    </w:p>
    <w:p w14:paraId="4C7CE0FA" w14:textId="77777777" w:rsidR="00C4027B" w:rsidRPr="00391C08" w:rsidRDefault="001D0CEA" w:rsidP="0098107A">
      <w:pPr>
        <w:spacing w:before="15" w:after="180"/>
        <w:ind w:hanging="284"/>
        <w:rPr>
          <w:rFonts w:asciiTheme="majorHAnsi" w:hAnsiTheme="majorHAnsi" w:cs="Tahoma"/>
          <w:lang w:eastAsia="en-GB"/>
        </w:rPr>
      </w:pPr>
      <w:sdt>
        <w:sdtPr>
          <w:rPr>
            <w:rFonts w:asciiTheme="majorHAnsi" w:hAnsiTheme="majorHAnsi" w:cs="Tahoma"/>
          </w:rPr>
          <w:id w:val="1788619851"/>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Risk to members of the research team e.g. lone working, travel to areas where researchers may be at risk, risk of emotional distress</w:t>
      </w:r>
    </w:p>
    <w:p w14:paraId="6DCFA365" w14:textId="77777777" w:rsidR="00C4027B" w:rsidRPr="00391C08" w:rsidRDefault="001D0CEA" w:rsidP="0098107A">
      <w:pPr>
        <w:spacing w:before="15" w:after="180"/>
        <w:ind w:hanging="284"/>
        <w:rPr>
          <w:rFonts w:asciiTheme="majorHAnsi" w:hAnsiTheme="majorHAnsi" w:cs="Tahoma"/>
          <w:lang w:eastAsia="en-GB"/>
        </w:rPr>
      </w:pPr>
      <w:sdt>
        <w:sdtPr>
          <w:rPr>
            <w:rFonts w:asciiTheme="majorHAnsi" w:hAnsiTheme="majorHAnsi" w:cs="Tahoma"/>
          </w:rPr>
          <w:id w:val="-1824351624"/>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Human cells or tissues other than those established in laboratory cultures</w:t>
      </w:r>
    </w:p>
    <w:p w14:paraId="51BC4BF5" w14:textId="77777777" w:rsidR="00C4027B" w:rsidRPr="00391C08" w:rsidRDefault="001D0CEA" w:rsidP="0098107A">
      <w:pPr>
        <w:spacing w:before="15" w:after="180"/>
        <w:ind w:hanging="284"/>
        <w:rPr>
          <w:rFonts w:asciiTheme="majorHAnsi" w:hAnsiTheme="majorHAnsi" w:cs="Tahoma"/>
          <w:lang w:eastAsia="en-GB"/>
        </w:rPr>
      </w:pPr>
      <w:sdt>
        <w:sdtPr>
          <w:rPr>
            <w:rFonts w:asciiTheme="majorHAnsi" w:hAnsiTheme="majorHAnsi" w:cs="Tahoma"/>
          </w:rPr>
          <w:id w:val="1469162215"/>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Risk to the environment</w:t>
      </w:r>
    </w:p>
    <w:p w14:paraId="3FBACFFE" w14:textId="77777777" w:rsidR="00C4027B" w:rsidRPr="00391C08" w:rsidRDefault="001D0CEA" w:rsidP="0098107A">
      <w:pPr>
        <w:spacing w:before="15" w:after="180"/>
        <w:ind w:hanging="284"/>
        <w:rPr>
          <w:rFonts w:asciiTheme="majorHAnsi" w:hAnsiTheme="majorHAnsi" w:cs="Tahoma"/>
          <w:lang w:eastAsia="en-GB"/>
        </w:rPr>
      </w:pPr>
      <w:sdt>
        <w:sdtPr>
          <w:rPr>
            <w:rFonts w:asciiTheme="majorHAnsi" w:hAnsiTheme="majorHAnsi" w:cs="Tahoma"/>
          </w:rPr>
          <w:id w:val="-802769719"/>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 xml:space="preserve">Conflict of interest </w:t>
      </w:r>
    </w:p>
    <w:p w14:paraId="7CCA22E1" w14:textId="77777777" w:rsidR="00C4027B" w:rsidRPr="00391C08" w:rsidRDefault="001D0CEA" w:rsidP="0098107A">
      <w:pPr>
        <w:spacing w:before="15" w:after="180"/>
        <w:ind w:hanging="284"/>
        <w:rPr>
          <w:rFonts w:asciiTheme="majorHAnsi" w:hAnsiTheme="majorHAnsi" w:cs="Tahoma"/>
          <w:lang w:eastAsia="en-GB"/>
        </w:rPr>
      </w:pPr>
      <w:sdt>
        <w:sdtPr>
          <w:rPr>
            <w:rFonts w:asciiTheme="majorHAnsi" w:hAnsiTheme="majorHAnsi" w:cs="Tahoma"/>
          </w:rPr>
          <w:id w:val="135452968"/>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hAnsiTheme="majorHAnsi" w:cs="Tahoma"/>
        </w:rPr>
        <w:t xml:space="preserve"> </w:t>
      </w:r>
      <w:r w:rsidR="00C4027B" w:rsidRPr="00391C08">
        <w:rPr>
          <w:rFonts w:asciiTheme="majorHAnsi" w:hAnsiTheme="majorHAnsi" w:cs="Tahoma"/>
        </w:rPr>
        <w:t>Research or a funding source that could be considered controversial</w:t>
      </w:r>
    </w:p>
    <w:p w14:paraId="71A9093F" w14:textId="77777777" w:rsidR="00C4027B" w:rsidRPr="00391C08" w:rsidRDefault="001D0CEA" w:rsidP="0098107A">
      <w:pPr>
        <w:spacing w:before="15" w:after="180"/>
        <w:ind w:hanging="284"/>
        <w:rPr>
          <w:rFonts w:asciiTheme="majorHAnsi" w:hAnsiTheme="majorHAnsi" w:cs="Tahoma"/>
          <w:lang w:eastAsia="en-GB"/>
        </w:rPr>
      </w:pPr>
      <w:sdt>
        <w:sdtPr>
          <w:rPr>
            <w:rFonts w:asciiTheme="majorHAnsi" w:hAnsiTheme="majorHAnsi" w:cs="Tahoma"/>
          </w:rPr>
          <w:id w:val="1108925378"/>
          <w14:checkbox>
            <w14:checked w14:val="0"/>
            <w14:checkedState w14:val="00FE" w14:font="Wingdings"/>
            <w14:uncheckedState w14:val="2610" w14:font="MS Gothic"/>
          </w14:checkbox>
        </w:sdtPr>
        <w:sdtEndPr/>
        <w:sdtContent>
          <w:r w:rsidR="00BB7154">
            <w:rPr>
              <w:rFonts w:ascii="MS Gothic" w:eastAsia="MS Gothic" w:hAnsi="MS Gothic" w:cs="Tahoma" w:hint="eastAsia"/>
            </w:rPr>
            <w:t>☐</w:t>
          </w:r>
        </w:sdtContent>
      </w:sdt>
      <w:r w:rsidR="00251679" w:rsidRPr="00391C08">
        <w:rPr>
          <w:rFonts w:asciiTheme="majorHAnsi" w:hAnsiTheme="majorHAnsi" w:cs="Tahoma"/>
        </w:rPr>
        <w:t xml:space="preserve"> </w:t>
      </w:r>
      <w:r w:rsidR="00C4027B" w:rsidRPr="00391C08">
        <w:rPr>
          <w:rFonts w:asciiTheme="majorHAnsi" w:hAnsiTheme="majorHAnsi" w:cs="Tahoma"/>
        </w:rPr>
        <w:t>Social media and/or data from internet sources that could be considered private</w:t>
      </w:r>
    </w:p>
    <w:p w14:paraId="7CD4AB4C" w14:textId="77777777" w:rsidR="007C1670" w:rsidRPr="00391C08" w:rsidRDefault="001D0CEA" w:rsidP="00566B2E">
      <w:pPr>
        <w:spacing w:before="15" w:after="180"/>
        <w:ind w:hanging="284"/>
        <w:rPr>
          <w:rFonts w:asciiTheme="majorHAnsi" w:hAnsiTheme="majorHAnsi" w:cs="Tahoma"/>
        </w:rPr>
      </w:pPr>
      <w:sdt>
        <w:sdtPr>
          <w:rPr>
            <w:rFonts w:asciiTheme="majorHAnsi" w:hAnsiTheme="majorHAnsi" w:cs="Tahoma"/>
          </w:rPr>
          <w:id w:val="-538821906"/>
          <w14:checkbox>
            <w14:checked w14:val="0"/>
            <w14:checkedState w14:val="00FE" w14:font="Wingdings"/>
            <w14:uncheckedState w14:val="2610" w14:font="MS Gothic"/>
          </w14:checkbox>
        </w:sdtPr>
        <w:sdtEndPr/>
        <w:sdtContent>
          <w:r w:rsidR="0098107A" w:rsidRPr="00391C08">
            <w:rPr>
              <w:rFonts w:ascii="Menlo Regular" w:eastAsia="MS Gothic" w:hAnsi="Menlo Regular" w:cs="Menlo Regular"/>
            </w:rPr>
            <w:t>☐</w:t>
          </w:r>
        </w:sdtContent>
      </w:sdt>
      <w:r w:rsidR="00251679" w:rsidRPr="00391C08">
        <w:rPr>
          <w:rFonts w:asciiTheme="majorHAnsi" w:eastAsia="Calibri" w:hAnsiTheme="majorHAnsi" w:cs="Calibri"/>
          <w:bCs/>
        </w:rPr>
        <w:t xml:space="preserve"> </w:t>
      </w:r>
      <w:r w:rsidR="00E20F26" w:rsidRPr="00391C08">
        <w:rPr>
          <w:rFonts w:asciiTheme="majorHAnsi" w:eastAsia="Calibri" w:hAnsiTheme="majorHAnsi" w:cs="Calibri"/>
          <w:bCs/>
        </w:rPr>
        <w:t>Any</w:t>
      </w:r>
      <w:r w:rsidR="00C4027B" w:rsidRPr="00391C08">
        <w:rPr>
          <w:rFonts w:asciiTheme="majorHAnsi" w:hAnsiTheme="majorHAnsi" w:cs="Tahoma"/>
        </w:rPr>
        <w:t xml:space="preserve"> other ethical considerations</w:t>
      </w:r>
    </w:p>
    <w:p w14:paraId="05BC74BB" w14:textId="77777777" w:rsidR="00566B2E" w:rsidRPr="00391C08" w:rsidRDefault="00566B2E" w:rsidP="00566B2E">
      <w:pPr>
        <w:spacing w:before="15" w:after="180"/>
        <w:ind w:hanging="284"/>
        <w:rPr>
          <w:rFonts w:asciiTheme="majorHAnsi" w:hAnsiTheme="majorHAnsi" w:cs="Tahoma"/>
        </w:rPr>
      </w:pPr>
    </w:p>
    <w:p w14:paraId="29D6CFA0" w14:textId="77777777" w:rsidR="00C67951" w:rsidRPr="00391C08" w:rsidRDefault="00C67951" w:rsidP="0098107A">
      <w:pPr>
        <w:spacing w:before="15" w:after="180"/>
        <w:ind w:hanging="284"/>
        <w:rPr>
          <w:rFonts w:asciiTheme="majorHAnsi" w:hAnsiTheme="majorHAnsi" w:cs="Tahoma"/>
          <w:b/>
        </w:rPr>
      </w:pPr>
      <w:r w:rsidRPr="00391C08">
        <w:rPr>
          <w:rFonts w:asciiTheme="majorHAnsi" w:hAnsiTheme="majorHAnsi" w:cs="Tahoma"/>
          <w:b/>
        </w:rPr>
        <w:t>Yes –</w:t>
      </w:r>
      <w:r w:rsidR="008E3513" w:rsidRPr="00391C08">
        <w:rPr>
          <w:rFonts w:asciiTheme="majorHAnsi" w:hAnsiTheme="majorHAnsi" w:cs="Tahoma"/>
          <w:b/>
        </w:rPr>
        <w:t xml:space="preserve"> complete the rest of this</w:t>
      </w:r>
      <w:r w:rsidRPr="00391C08">
        <w:rPr>
          <w:rFonts w:asciiTheme="majorHAnsi" w:hAnsiTheme="majorHAnsi" w:cs="Tahoma"/>
          <w:b/>
        </w:rPr>
        <w:t xml:space="preserve"> form</w:t>
      </w:r>
    </w:p>
    <w:p w14:paraId="30E7EE9D" w14:textId="77777777" w:rsidR="00C67951" w:rsidRPr="00391C08" w:rsidRDefault="007C1670" w:rsidP="0098107A">
      <w:pPr>
        <w:spacing w:before="15" w:after="180"/>
        <w:ind w:hanging="284"/>
        <w:rPr>
          <w:rFonts w:asciiTheme="majorHAnsi" w:hAnsiTheme="majorHAnsi" w:cs="Tahoma"/>
          <w:b/>
        </w:rPr>
      </w:pPr>
      <w:r w:rsidRPr="00391C08">
        <w:rPr>
          <w:rFonts w:asciiTheme="majorHAnsi" w:hAnsiTheme="majorHAnsi" w:cs="Tahoma"/>
          <w:b/>
        </w:rPr>
        <w:t xml:space="preserve"> </w:t>
      </w:r>
      <w:r w:rsidR="00C67951" w:rsidRPr="00391C08">
        <w:rPr>
          <w:rFonts w:asciiTheme="majorHAnsi" w:hAnsiTheme="majorHAnsi" w:cs="Tahoma"/>
          <w:b/>
        </w:rPr>
        <w:t>No –</w:t>
      </w:r>
      <w:r w:rsidR="00FB7451" w:rsidRPr="00391C08">
        <w:rPr>
          <w:rFonts w:asciiTheme="majorHAnsi" w:hAnsiTheme="majorHAnsi" w:cs="Tahoma"/>
          <w:b/>
        </w:rPr>
        <w:t xml:space="preserve"> </w:t>
      </w:r>
      <w:r w:rsidR="00F23FE6">
        <w:rPr>
          <w:rFonts w:asciiTheme="majorHAnsi" w:hAnsiTheme="majorHAnsi" w:cs="Tahoma"/>
          <w:b/>
        </w:rPr>
        <w:t>your project does not require ethical review or submission of this form</w:t>
      </w:r>
    </w:p>
    <w:p w14:paraId="4CB9CD6F" w14:textId="77777777" w:rsidR="00C4027B" w:rsidRPr="00391C08" w:rsidRDefault="00C4027B" w:rsidP="00501237">
      <w:pPr>
        <w:pBdr>
          <w:bottom w:val="single" w:sz="6" w:space="1" w:color="auto"/>
        </w:pBdr>
        <w:ind w:left="-284"/>
        <w:rPr>
          <w:rFonts w:asciiTheme="majorHAnsi" w:hAnsiTheme="majorHAnsi"/>
          <w:b/>
        </w:rPr>
      </w:pPr>
    </w:p>
    <w:p w14:paraId="0F0AF158" w14:textId="77777777" w:rsidR="00C4027B" w:rsidRPr="00391C08" w:rsidRDefault="008E3513" w:rsidP="00501237">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Two</w:t>
      </w:r>
    </w:p>
    <w:p w14:paraId="31D98487" w14:textId="77777777" w:rsidR="00FB7451" w:rsidRPr="00391C08" w:rsidRDefault="00FB7451" w:rsidP="008E3513">
      <w:pPr>
        <w:ind w:left="-284"/>
        <w:rPr>
          <w:rFonts w:asciiTheme="majorHAnsi" w:hAnsiTheme="majorHAnsi"/>
          <w:b/>
          <w:i/>
          <w:sz w:val="28"/>
        </w:rPr>
      </w:pPr>
    </w:p>
    <w:p w14:paraId="00BDF46E" w14:textId="77777777" w:rsidR="00A21645" w:rsidRPr="00391C08" w:rsidRDefault="00CC57CC" w:rsidP="008E3513">
      <w:pPr>
        <w:ind w:left="-284"/>
        <w:rPr>
          <w:rFonts w:asciiTheme="majorHAnsi" w:hAnsiTheme="majorHAnsi"/>
          <w:b/>
          <w:sz w:val="28"/>
          <w:szCs w:val="28"/>
        </w:rPr>
      </w:pPr>
      <w:r w:rsidRPr="00391C08">
        <w:rPr>
          <w:rFonts w:asciiTheme="majorHAnsi" w:hAnsiTheme="majorHAnsi"/>
          <w:b/>
          <w:i/>
          <w:sz w:val="28"/>
        </w:rPr>
        <w:t>Type of study</w:t>
      </w:r>
    </w:p>
    <w:p w14:paraId="1256DB15" w14:textId="77777777" w:rsidR="00A21645" w:rsidRPr="00391C08" w:rsidRDefault="00A21645" w:rsidP="00501237">
      <w:pPr>
        <w:ind w:left="-284"/>
        <w:rPr>
          <w:rFonts w:asciiTheme="majorHAnsi" w:hAnsiTheme="majorHAnsi"/>
          <w:b/>
          <w:i/>
          <w:sz w:val="28"/>
        </w:rPr>
      </w:pPr>
    </w:p>
    <w:p w14:paraId="291F742C" w14:textId="77777777" w:rsidR="00A21645" w:rsidRPr="00857D74" w:rsidRDefault="00BB7154" w:rsidP="00501237">
      <w:pPr>
        <w:ind w:left="-284"/>
        <w:rPr>
          <w:rFonts w:asciiTheme="majorHAnsi" w:hAnsiTheme="majorHAnsi"/>
          <w:bCs/>
          <w:i/>
          <w:sz w:val="22"/>
        </w:rPr>
      </w:pPr>
      <w:r>
        <w:rPr>
          <w:rFonts w:asciiTheme="majorHAnsi" w:hAnsiTheme="majorHAnsi"/>
          <w:bCs/>
          <w:sz w:val="22"/>
        </w:rPr>
        <w:fldChar w:fldCharType="begin">
          <w:ffData>
            <w:name w:val="Check10"/>
            <w:enabled/>
            <w:calcOnExit w:val="0"/>
            <w:checkBox>
              <w:sizeAuto/>
              <w:default w:val="1"/>
            </w:checkBox>
          </w:ffData>
        </w:fldChar>
      </w:r>
      <w:bookmarkStart w:id="0" w:name="Check10"/>
      <w:r>
        <w:rPr>
          <w:rFonts w:asciiTheme="majorHAnsi" w:hAnsiTheme="majorHAnsi"/>
          <w:bCs/>
          <w:sz w:val="22"/>
        </w:rPr>
        <w:instrText xml:space="preserve"> FORMCHECKBOX </w:instrText>
      </w:r>
      <w:r w:rsidR="001D0CEA">
        <w:rPr>
          <w:rFonts w:asciiTheme="majorHAnsi" w:hAnsiTheme="majorHAnsi"/>
          <w:bCs/>
          <w:sz w:val="22"/>
        </w:rPr>
      </w:r>
      <w:r w:rsidR="001D0CEA">
        <w:rPr>
          <w:rFonts w:asciiTheme="majorHAnsi" w:hAnsiTheme="majorHAnsi"/>
          <w:bCs/>
          <w:sz w:val="22"/>
        </w:rPr>
        <w:fldChar w:fldCharType="separate"/>
      </w:r>
      <w:r>
        <w:rPr>
          <w:rFonts w:asciiTheme="majorHAnsi" w:hAnsiTheme="majorHAnsi"/>
          <w:bCs/>
          <w:sz w:val="22"/>
        </w:rPr>
        <w:fldChar w:fldCharType="end"/>
      </w:r>
      <w:bookmarkEnd w:id="0"/>
      <w:r w:rsidR="00CC57CC" w:rsidRPr="00391C08">
        <w:rPr>
          <w:rFonts w:asciiTheme="majorHAnsi" w:hAnsiTheme="majorHAnsi"/>
          <w:bCs/>
          <w:sz w:val="22"/>
        </w:rPr>
        <w:t xml:space="preserve"> Includes</w:t>
      </w:r>
      <w:r w:rsidR="00CC57CC" w:rsidRPr="00391C08">
        <w:rPr>
          <w:rFonts w:asciiTheme="majorHAnsi" w:hAnsiTheme="majorHAnsi"/>
          <w:bCs/>
          <w:i/>
          <w:sz w:val="22"/>
        </w:rPr>
        <w:t xml:space="preserve"> direct</w:t>
      </w:r>
      <w:r w:rsidR="00CC57CC" w:rsidRPr="00391C08">
        <w:rPr>
          <w:rFonts w:asciiTheme="majorHAnsi" w:hAnsiTheme="majorHAnsi"/>
          <w:bCs/>
          <w:sz w:val="22"/>
        </w:rPr>
        <w:t xml:space="preserve"> involvement by human subjects.  </w:t>
      </w:r>
      <w:r w:rsidR="00CC57CC" w:rsidRPr="00857D74">
        <w:rPr>
          <w:rFonts w:asciiTheme="majorHAnsi" w:hAnsiTheme="majorHAnsi"/>
          <w:b/>
          <w:bCs/>
          <w:i/>
          <w:sz w:val="22"/>
        </w:rPr>
        <w:t xml:space="preserve">Complete </w:t>
      </w:r>
      <w:r w:rsidR="00857D74" w:rsidRPr="00857D74">
        <w:rPr>
          <w:rFonts w:asciiTheme="majorHAnsi" w:hAnsiTheme="majorHAnsi"/>
          <w:b/>
          <w:bCs/>
          <w:i/>
          <w:sz w:val="22"/>
        </w:rPr>
        <w:t xml:space="preserve">all </w:t>
      </w:r>
      <w:r w:rsidR="00CC57CC" w:rsidRPr="00857D74">
        <w:rPr>
          <w:rFonts w:asciiTheme="majorHAnsi" w:hAnsiTheme="majorHAnsi"/>
          <w:b/>
          <w:bCs/>
          <w:i/>
          <w:sz w:val="22"/>
        </w:rPr>
        <w:t xml:space="preserve">sections </w:t>
      </w:r>
      <w:r w:rsidR="00857D74" w:rsidRPr="00857D74">
        <w:rPr>
          <w:rFonts w:asciiTheme="majorHAnsi" w:hAnsiTheme="majorHAnsi"/>
          <w:b/>
          <w:bCs/>
          <w:i/>
          <w:sz w:val="22"/>
        </w:rPr>
        <w:t>apart from Section 3.</w:t>
      </w:r>
      <w:r w:rsidR="00A21645" w:rsidRPr="00857D74">
        <w:rPr>
          <w:rFonts w:asciiTheme="majorHAnsi" w:hAnsiTheme="majorHAnsi"/>
          <w:bCs/>
          <w:i/>
          <w:sz w:val="22"/>
        </w:rPr>
        <w:t xml:space="preserve"> </w:t>
      </w:r>
    </w:p>
    <w:p w14:paraId="36B87C29" w14:textId="77777777" w:rsidR="00A21645" w:rsidRPr="00857D74" w:rsidRDefault="00A21645" w:rsidP="00501237">
      <w:pPr>
        <w:ind w:left="-284"/>
        <w:rPr>
          <w:rFonts w:asciiTheme="majorHAnsi" w:hAnsiTheme="majorHAnsi"/>
          <w:bCs/>
          <w:i/>
          <w:sz w:val="22"/>
        </w:rPr>
      </w:pPr>
    </w:p>
    <w:p w14:paraId="5E800D9E" w14:textId="77777777" w:rsidR="00A21645" w:rsidRPr="00391C08" w:rsidRDefault="00933294" w:rsidP="00501237">
      <w:pPr>
        <w:ind w:left="-284"/>
        <w:rPr>
          <w:rFonts w:asciiTheme="majorHAnsi" w:hAnsiTheme="majorHAnsi"/>
          <w:bCs/>
          <w:i/>
          <w:sz w:val="22"/>
        </w:rPr>
      </w:pPr>
      <w:r w:rsidRPr="00391C08">
        <w:rPr>
          <w:rFonts w:asciiTheme="majorHAnsi" w:hAnsiTheme="majorHAnsi"/>
          <w:bCs/>
          <w:sz w:val="22"/>
        </w:rPr>
        <w:fldChar w:fldCharType="begin">
          <w:ffData>
            <w:name w:val="Check11"/>
            <w:enabled/>
            <w:calcOnExit w:val="0"/>
            <w:checkBox>
              <w:sizeAuto/>
              <w:default w:val="0"/>
              <w:checked w:val="0"/>
            </w:checkBox>
          </w:ffData>
        </w:fldChar>
      </w:r>
      <w:r w:rsidRPr="00391C08">
        <w:rPr>
          <w:rFonts w:asciiTheme="majorHAnsi" w:hAnsiTheme="majorHAnsi"/>
          <w:bCs/>
          <w:sz w:val="22"/>
        </w:rPr>
        <w:instrText xml:space="preserve"> FORMCHECKBOX </w:instrText>
      </w:r>
      <w:r w:rsidR="001D0CEA">
        <w:rPr>
          <w:rFonts w:asciiTheme="majorHAnsi" w:hAnsiTheme="majorHAnsi"/>
          <w:bCs/>
          <w:sz w:val="22"/>
        </w:rPr>
      </w:r>
      <w:r w:rsidR="001D0CEA">
        <w:rPr>
          <w:rFonts w:asciiTheme="majorHAnsi" w:hAnsiTheme="majorHAnsi"/>
          <w:bCs/>
          <w:sz w:val="22"/>
        </w:rPr>
        <w:fldChar w:fldCharType="separate"/>
      </w:r>
      <w:r w:rsidRPr="00391C08">
        <w:rPr>
          <w:rFonts w:asciiTheme="majorHAnsi" w:hAnsiTheme="majorHAnsi"/>
          <w:bCs/>
          <w:sz w:val="22"/>
        </w:rPr>
        <w:fldChar w:fldCharType="end"/>
      </w:r>
      <w:r w:rsidRPr="00391C08">
        <w:rPr>
          <w:rFonts w:asciiTheme="majorHAnsi" w:hAnsiTheme="majorHAnsi"/>
          <w:bCs/>
          <w:sz w:val="22"/>
        </w:rPr>
        <w:t xml:space="preserve"> Involves </w:t>
      </w:r>
      <w:r w:rsidRPr="00391C08">
        <w:rPr>
          <w:rFonts w:asciiTheme="majorHAnsi" w:hAnsiTheme="majorHAnsi"/>
          <w:bCs/>
          <w:i/>
          <w:sz w:val="22"/>
        </w:rPr>
        <w:t>existing documents/data only</w:t>
      </w:r>
      <w:r w:rsidRPr="00391C08">
        <w:rPr>
          <w:rFonts w:asciiTheme="majorHAnsi" w:hAnsiTheme="majorHAnsi"/>
          <w:bCs/>
          <w:sz w:val="22"/>
        </w:rPr>
        <w:t>, or the evaluation of an existing project with no direct contact with human participants</w:t>
      </w:r>
      <w:r w:rsidRPr="00391C08">
        <w:rPr>
          <w:rFonts w:asciiTheme="majorHAnsi" w:hAnsiTheme="majorHAnsi"/>
          <w:bCs/>
          <w:i/>
          <w:sz w:val="22"/>
        </w:rPr>
        <w:t>.</w:t>
      </w:r>
      <w:r w:rsidRPr="00391C08">
        <w:rPr>
          <w:rFonts w:asciiTheme="majorHAnsi" w:hAnsiTheme="majorHAnsi"/>
          <w:bCs/>
          <w:sz w:val="22"/>
        </w:rPr>
        <w:t xml:space="preserve">  </w:t>
      </w:r>
      <w:r w:rsidRPr="00391C08">
        <w:rPr>
          <w:rFonts w:asciiTheme="majorHAnsi" w:hAnsiTheme="majorHAnsi"/>
          <w:b/>
          <w:bCs/>
          <w:i/>
          <w:sz w:val="22"/>
        </w:rPr>
        <w:t>Complete</w:t>
      </w:r>
      <w:r w:rsidR="00857D74">
        <w:rPr>
          <w:rFonts w:asciiTheme="majorHAnsi" w:hAnsiTheme="majorHAnsi"/>
          <w:b/>
          <w:bCs/>
          <w:i/>
          <w:sz w:val="22"/>
        </w:rPr>
        <w:t xml:space="preserve"> all sections apart from Section 4.</w:t>
      </w:r>
    </w:p>
    <w:p w14:paraId="71974AF3" w14:textId="77777777" w:rsidR="003610B0" w:rsidRPr="00391C08" w:rsidRDefault="003610B0" w:rsidP="00501237">
      <w:pPr>
        <w:pStyle w:val="Heading1"/>
        <w:keepNext w:val="0"/>
        <w:ind w:left="-284"/>
        <w:rPr>
          <w:rFonts w:asciiTheme="majorHAnsi" w:hAnsiTheme="majorHAnsi"/>
        </w:rPr>
      </w:pPr>
    </w:p>
    <w:p w14:paraId="54234356" w14:textId="77777777" w:rsidR="008E3513" w:rsidRPr="00807FE0" w:rsidRDefault="00807FE0" w:rsidP="008E3513">
      <w:pPr>
        <w:rPr>
          <w:rFonts w:asciiTheme="majorHAnsi" w:hAnsiTheme="majorHAnsi"/>
          <w:b/>
          <w:u w:val="single"/>
        </w:rPr>
      </w:pPr>
      <w:r w:rsidRPr="00807FE0">
        <w:rPr>
          <w:b/>
          <w:u w:val="single"/>
        </w:rPr>
        <w:t>If your research involves data from chat rooms and similar online spaces where privacy and anonymity are contentious, please complete all sections</w:t>
      </w:r>
    </w:p>
    <w:p w14:paraId="67DB2C35" w14:textId="77777777" w:rsidR="0046211C" w:rsidRDefault="0046211C" w:rsidP="00501237">
      <w:pPr>
        <w:pStyle w:val="Heading1"/>
        <w:keepNext w:val="0"/>
        <w:ind w:left="-284"/>
        <w:rPr>
          <w:rFonts w:asciiTheme="majorHAnsi" w:hAnsiTheme="majorHAnsi"/>
          <w:sz w:val="28"/>
        </w:rPr>
      </w:pPr>
    </w:p>
    <w:p w14:paraId="5E3BD1A8" w14:textId="77777777" w:rsidR="003610B0" w:rsidRPr="00391C08" w:rsidRDefault="00FB7451" w:rsidP="00501237">
      <w:pPr>
        <w:pStyle w:val="Heading1"/>
        <w:keepNext w:val="0"/>
        <w:ind w:left="-284"/>
        <w:rPr>
          <w:rFonts w:asciiTheme="majorHAnsi" w:hAnsiTheme="majorHAnsi"/>
          <w:sz w:val="28"/>
        </w:rPr>
      </w:pPr>
      <w:r w:rsidRPr="00391C08">
        <w:rPr>
          <w:rFonts w:asciiTheme="majorHAnsi" w:hAnsiTheme="majorHAnsi"/>
          <w:sz w:val="28"/>
        </w:rPr>
        <w:t>Project Details</w:t>
      </w:r>
    </w:p>
    <w:p w14:paraId="37E70328" w14:textId="77777777" w:rsidR="003610B0" w:rsidRPr="00391C08" w:rsidRDefault="003610B0" w:rsidP="001E011E">
      <w:pPr>
        <w:rPr>
          <w:rFonts w:asciiTheme="majorHAnsi" w:hAnsiTheme="majorHAnsi" w:cs="Tahoma"/>
          <w:b/>
          <w:sz w:val="22"/>
          <w:szCs w:val="22"/>
        </w:rPr>
      </w:pPr>
    </w:p>
    <w:p w14:paraId="3470E94D" w14:textId="77777777" w:rsidR="003610B0" w:rsidRPr="00391C08" w:rsidRDefault="003610B0" w:rsidP="00501237">
      <w:pPr>
        <w:ind w:left="-284"/>
        <w:rPr>
          <w:rFonts w:asciiTheme="majorHAnsi" w:hAnsiTheme="majorHAnsi" w:cs="Tahoma"/>
          <w:b/>
          <w:sz w:val="22"/>
          <w:szCs w:val="22"/>
        </w:rPr>
      </w:pPr>
    </w:p>
    <w:p w14:paraId="6AB30BA8" w14:textId="77777777" w:rsidR="003610B0" w:rsidRPr="00391C08" w:rsidRDefault="001E011E" w:rsidP="00501237">
      <w:pPr>
        <w:ind w:left="-284"/>
        <w:rPr>
          <w:rFonts w:asciiTheme="majorHAnsi" w:hAnsiTheme="majorHAnsi" w:cs="Tahoma"/>
          <w:b/>
          <w:sz w:val="22"/>
          <w:szCs w:val="22"/>
        </w:rPr>
      </w:pPr>
      <w:r>
        <w:rPr>
          <w:rFonts w:asciiTheme="majorHAnsi" w:hAnsiTheme="majorHAnsi" w:cs="Tahoma"/>
          <w:b/>
          <w:sz w:val="22"/>
          <w:szCs w:val="22"/>
        </w:rPr>
        <w:t>1</w:t>
      </w:r>
      <w:r w:rsidR="003610B0" w:rsidRPr="00391C08">
        <w:rPr>
          <w:rFonts w:asciiTheme="majorHAnsi" w:hAnsiTheme="majorHAnsi" w:cs="Tahoma"/>
          <w:b/>
          <w:sz w:val="22"/>
          <w:szCs w:val="22"/>
        </w:rPr>
        <w:t xml:space="preserve">. Anticipated project dates (month and year)  </w:t>
      </w:r>
    </w:p>
    <w:p w14:paraId="71D32051" w14:textId="595BBB8B" w:rsidR="003610B0" w:rsidRPr="00391C08" w:rsidRDefault="003610B0" w:rsidP="00501237">
      <w:pPr>
        <w:ind w:left="-284"/>
        <w:rPr>
          <w:rFonts w:asciiTheme="majorHAnsi" w:hAnsiTheme="majorHAnsi" w:cs="Tahoma"/>
          <w:b/>
          <w:sz w:val="22"/>
          <w:szCs w:val="22"/>
        </w:rPr>
      </w:pPr>
      <w:r w:rsidRPr="00391C08">
        <w:rPr>
          <w:rFonts w:asciiTheme="majorHAnsi" w:hAnsiTheme="majorHAnsi" w:cs="Tahoma"/>
          <w:b/>
          <w:sz w:val="22"/>
          <w:szCs w:val="22"/>
        </w:rPr>
        <w:t>Start date:</w:t>
      </w:r>
      <w:r w:rsidR="00566B2E" w:rsidRPr="00391C08">
        <w:rPr>
          <w:rFonts w:asciiTheme="majorHAnsi" w:hAnsiTheme="majorHAnsi" w:cs="Tahoma"/>
          <w:b/>
          <w:sz w:val="22"/>
          <w:szCs w:val="22"/>
        </w:rPr>
        <w:t xml:space="preserve"> </w:t>
      </w:r>
      <w:r w:rsidR="00566B2E" w:rsidRPr="00391C08">
        <w:rPr>
          <w:rFonts w:asciiTheme="majorHAnsi" w:hAnsiTheme="majorHAnsi" w:cs="Tahoma"/>
          <w:sz w:val="22"/>
          <w:szCs w:val="22"/>
        </w:rPr>
        <w:t xml:space="preserve">  </w:t>
      </w:r>
      <w:r w:rsidR="00BB7154">
        <w:rPr>
          <w:rFonts w:asciiTheme="majorHAnsi" w:hAnsiTheme="majorHAnsi" w:cs="Tahoma"/>
          <w:sz w:val="22"/>
          <w:szCs w:val="22"/>
        </w:rPr>
        <w:t xml:space="preserve"> </w:t>
      </w:r>
      <w:r w:rsidR="00BB7154" w:rsidRPr="009D72ED">
        <w:rPr>
          <w:rFonts w:asciiTheme="majorHAnsi" w:hAnsiTheme="majorHAnsi" w:cs="Tahoma"/>
          <w:sz w:val="22"/>
          <w:szCs w:val="22"/>
        </w:rPr>
        <w:t xml:space="preserve">October </w:t>
      </w:r>
      <w:proofErr w:type="gramStart"/>
      <w:r w:rsidR="00BB7154" w:rsidRPr="009D72ED">
        <w:rPr>
          <w:rFonts w:asciiTheme="majorHAnsi" w:hAnsiTheme="majorHAnsi" w:cs="Tahoma"/>
          <w:sz w:val="22"/>
          <w:szCs w:val="22"/>
        </w:rPr>
        <w:t>201</w:t>
      </w:r>
      <w:r w:rsidR="009D72ED">
        <w:rPr>
          <w:rFonts w:asciiTheme="majorHAnsi" w:hAnsiTheme="majorHAnsi" w:cs="Tahoma"/>
          <w:sz w:val="22"/>
          <w:szCs w:val="22"/>
        </w:rPr>
        <w:t>8</w:t>
      </w:r>
      <w:r w:rsidR="00BB7154" w:rsidRPr="009D72ED">
        <w:rPr>
          <w:rFonts w:asciiTheme="majorHAnsi" w:hAnsiTheme="majorHAnsi" w:cs="Tahoma"/>
          <w:sz w:val="22"/>
          <w:szCs w:val="22"/>
        </w:rPr>
        <w:t xml:space="preserve">  </w:t>
      </w:r>
      <w:r w:rsidRPr="009D72ED">
        <w:rPr>
          <w:rFonts w:asciiTheme="majorHAnsi" w:hAnsiTheme="majorHAnsi" w:cs="Tahoma"/>
          <w:b/>
          <w:sz w:val="22"/>
          <w:szCs w:val="22"/>
        </w:rPr>
        <w:tab/>
      </w:r>
      <w:proofErr w:type="gramEnd"/>
      <w:r w:rsidRPr="009D72ED">
        <w:rPr>
          <w:rFonts w:asciiTheme="majorHAnsi" w:hAnsiTheme="majorHAnsi" w:cs="Tahoma"/>
          <w:b/>
          <w:sz w:val="22"/>
          <w:szCs w:val="22"/>
        </w:rPr>
        <w:t>End date:</w:t>
      </w:r>
      <w:r w:rsidR="00BB7154" w:rsidRPr="009D72ED">
        <w:rPr>
          <w:rFonts w:asciiTheme="majorHAnsi" w:hAnsiTheme="majorHAnsi" w:cs="Tahoma"/>
          <w:b/>
          <w:sz w:val="22"/>
          <w:szCs w:val="22"/>
        </w:rPr>
        <w:t xml:space="preserve"> </w:t>
      </w:r>
      <w:r w:rsidR="00945A58">
        <w:rPr>
          <w:rFonts w:asciiTheme="majorHAnsi" w:hAnsiTheme="majorHAnsi" w:cs="Tahoma"/>
          <w:sz w:val="22"/>
          <w:szCs w:val="22"/>
        </w:rPr>
        <w:t xml:space="preserve">September </w:t>
      </w:r>
      <w:r w:rsidR="00BB7154" w:rsidRPr="009D72ED">
        <w:rPr>
          <w:rFonts w:asciiTheme="majorHAnsi" w:hAnsiTheme="majorHAnsi" w:cs="Tahoma"/>
          <w:sz w:val="22"/>
          <w:szCs w:val="22"/>
        </w:rPr>
        <w:t>201</w:t>
      </w:r>
      <w:r w:rsidR="009D72ED">
        <w:rPr>
          <w:rFonts w:asciiTheme="majorHAnsi" w:hAnsiTheme="majorHAnsi" w:cs="Tahoma"/>
          <w:sz w:val="22"/>
          <w:szCs w:val="22"/>
        </w:rPr>
        <w:t>9</w:t>
      </w:r>
    </w:p>
    <w:p w14:paraId="4B8BC008" w14:textId="77777777" w:rsidR="003610B0" w:rsidRPr="00391C08" w:rsidRDefault="003610B0" w:rsidP="00501237">
      <w:pPr>
        <w:ind w:left="-284"/>
        <w:rPr>
          <w:rFonts w:asciiTheme="majorHAnsi" w:hAnsiTheme="majorHAnsi" w:cs="Tahoma"/>
          <w:b/>
          <w:sz w:val="22"/>
          <w:szCs w:val="22"/>
        </w:rPr>
      </w:pPr>
    </w:p>
    <w:p w14:paraId="4B52CF71" w14:textId="2BD672EE" w:rsidR="003610B0" w:rsidRPr="007A5233" w:rsidRDefault="001E011E" w:rsidP="00501237">
      <w:pPr>
        <w:ind w:left="-284"/>
        <w:rPr>
          <w:rFonts w:asciiTheme="majorHAnsi" w:hAnsiTheme="majorHAnsi" w:cs="Tahoma"/>
          <w:b/>
          <w:sz w:val="22"/>
          <w:szCs w:val="22"/>
        </w:rPr>
      </w:pPr>
      <w:r w:rsidRPr="007A5233">
        <w:rPr>
          <w:rFonts w:asciiTheme="majorHAnsi" w:hAnsiTheme="majorHAnsi" w:cs="Tahoma"/>
          <w:b/>
          <w:sz w:val="22"/>
          <w:szCs w:val="22"/>
        </w:rPr>
        <w:t>2</w:t>
      </w:r>
      <w:r w:rsidR="003610B0" w:rsidRPr="007A5233">
        <w:rPr>
          <w:rFonts w:asciiTheme="majorHAnsi" w:hAnsiTheme="majorHAnsi" w:cs="Tahoma"/>
          <w:b/>
          <w:sz w:val="22"/>
          <w:szCs w:val="22"/>
        </w:rPr>
        <w:t>. Please briefly describe the background to the research (no more than 150 words, in lay-person’s language):</w:t>
      </w:r>
    </w:p>
    <w:p w14:paraId="5D03D0A0" w14:textId="74439571" w:rsidR="00AE3049" w:rsidRPr="007A5233" w:rsidRDefault="00AE3049" w:rsidP="00501237">
      <w:pPr>
        <w:ind w:left="-284"/>
        <w:rPr>
          <w:rFonts w:asciiTheme="majorHAnsi" w:hAnsiTheme="majorHAnsi" w:cs="Tahoma"/>
          <w:sz w:val="22"/>
          <w:szCs w:val="22"/>
        </w:rPr>
      </w:pPr>
    </w:p>
    <w:p w14:paraId="42ED0867" w14:textId="5DBA14F0" w:rsidR="003610B0" w:rsidRPr="007A5233" w:rsidRDefault="00E43939" w:rsidP="00B24EF7">
      <w:pPr>
        <w:ind w:left="-284"/>
        <w:rPr>
          <w:rFonts w:asciiTheme="majorHAnsi" w:hAnsiTheme="majorHAnsi" w:cs="Tahoma"/>
          <w:sz w:val="22"/>
          <w:szCs w:val="22"/>
        </w:rPr>
      </w:pPr>
      <w:r w:rsidRPr="007A5233">
        <w:rPr>
          <w:rFonts w:asciiTheme="majorHAnsi" w:hAnsiTheme="majorHAnsi" w:cs="Tahoma"/>
          <w:sz w:val="22"/>
          <w:szCs w:val="22"/>
        </w:rPr>
        <w:t xml:space="preserve">This project dives into the idea of </w:t>
      </w:r>
      <w:r w:rsidR="009F5586">
        <w:rPr>
          <w:rFonts w:asciiTheme="majorHAnsi" w:hAnsiTheme="majorHAnsi" w:cs="Tahoma"/>
          <w:sz w:val="22"/>
          <w:szCs w:val="22"/>
        </w:rPr>
        <w:t>achieving breathing synchrony between two romantic partners</w:t>
      </w:r>
      <w:r w:rsidR="007B1955">
        <w:rPr>
          <w:rFonts w:asciiTheme="majorHAnsi" w:hAnsiTheme="majorHAnsi" w:cs="Tahoma"/>
          <w:sz w:val="22"/>
          <w:szCs w:val="22"/>
        </w:rPr>
        <w:t>, synchrony will only be achieved if both partners successfully breath in the same pattern.</w:t>
      </w:r>
      <w:r w:rsidR="00D87A67">
        <w:rPr>
          <w:rFonts w:asciiTheme="majorHAnsi" w:hAnsiTheme="majorHAnsi" w:cs="Tahoma"/>
          <w:sz w:val="22"/>
          <w:szCs w:val="22"/>
        </w:rPr>
        <w:t xml:space="preserve"> </w:t>
      </w:r>
      <w:proofErr w:type="gramStart"/>
      <w:r w:rsidR="00D87A67">
        <w:rPr>
          <w:rFonts w:asciiTheme="majorHAnsi" w:hAnsiTheme="majorHAnsi" w:cs="Tahoma"/>
          <w:sz w:val="22"/>
          <w:szCs w:val="22"/>
        </w:rPr>
        <w:t>As a way to</w:t>
      </w:r>
      <w:proofErr w:type="gramEnd"/>
      <w:r w:rsidR="00D87A67">
        <w:rPr>
          <w:rFonts w:asciiTheme="majorHAnsi" w:hAnsiTheme="majorHAnsi" w:cs="Tahoma"/>
          <w:sz w:val="22"/>
          <w:szCs w:val="22"/>
        </w:rPr>
        <w:t xml:space="preserve"> aid this we intend on producing and providing a biofeedback application for each partner to use, and by doing this we can use the collected data to explore the feasibility of a bio-feedback app to support synchrony in romantic relationships</w:t>
      </w:r>
      <w:r w:rsidR="00B24EF7">
        <w:rPr>
          <w:rFonts w:asciiTheme="majorHAnsi" w:hAnsiTheme="majorHAnsi" w:cs="Tahoma"/>
          <w:sz w:val="22"/>
          <w:szCs w:val="22"/>
        </w:rPr>
        <w:t>.</w:t>
      </w:r>
    </w:p>
    <w:p w14:paraId="1A6835E8" w14:textId="77777777" w:rsidR="00CB0C34" w:rsidRPr="007A5233" w:rsidRDefault="00CB0C34" w:rsidP="00501237">
      <w:pPr>
        <w:ind w:left="-284"/>
        <w:rPr>
          <w:rFonts w:asciiTheme="majorHAnsi" w:hAnsiTheme="majorHAnsi" w:cs="Tahoma"/>
          <w:sz w:val="22"/>
          <w:szCs w:val="22"/>
        </w:rPr>
      </w:pPr>
    </w:p>
    <w:p w14:paraId="2AE8BAA2" w14:textId="3CF59C8B" w:rsidR="003610B0" w:rsidRDefault="001E011E" w:rsidP="00501237">
      <w:pPr>
        <w:ind w:left="-284"/>
        <w:rPr>
          <w:rFonts w:asciiTheme="majorHAnsi" w:hAnsiTheme="majorHAnsi" w:cs="Tahoma"/>
          <w:b/>
          <w:sz w:val="22"/>
          <w:szCs w:val="22"/>
        </w:rPr>
      </w:pPr>
      <w:r w:rsidRPr="007A5233">
        <w:rPr>
          <w:rFonts w:asciiTheme="majorHAnsi" w:hAnsiTheme="majorHAnsi" w:cs="Tahoma"/>
          <w:b/>
          <w:sz w:val="22"/>
          <w:szCs w:val="22"/>
        </w:rPr>
        <w:t>3</w:t>
      </w:r>
      <w:r w:rsidR="003610B0" w:rsidRPr="007A5233">
        <w:rPr>
          <w:rFonts w:asciiTheme="majorHAnsi" w:hAnsiTheme="majorHAnsi" w:cs="Tahoma"/>
          <w:b/>
          <w:sz w:val="22"/>
          <w:szCs w:val="22"/>
        </w:rPr>
        <w:t>. Please state the aims and objectives of the project (no more than</w:t>
      </w:r>
      <w:r w:rsidR="003610B0" w:rsidRPr="00391C08">
        <w:rPr>
          <w:rFonts w:asciiTheme="majorHAnsi" w:hAnsiTheme="majorHAnsi" w:cs="Tahoma"/>
          <w:b/>
          <w:sz w:val="22"/>
          <w:szCs w:val="22"/>
        </w:rPr>
        <w:t xml:space="preserve"> 150 words, in lay-person’s language):</w:t>
      </w:r>
    </w:p>
    <w:p w14:paraId="35835218" w14:textId="09F13525" w:rsidR="00FA67C7" w:rsidRDefault="00FA67C7" w:rsidP="00501237">
      <w:pPr>
        <w:ind w:left="-284"/>
        <w:rPr>
          <w:rFonts w:asciiTheme="majorHAnsi" w:hAnsiTheme="majorHAnsi" w:cs="Tahoma"/>
          <w:b/>
          <w:sz w:val="22"/>
          <w:szCs w:val="22"/>
        </w:rPr>
      </w:pPr>
    </w:p>
    <w:p w14:paraId="5BABCBDA" w14:textId="217A36C7" w:rsidR="00EA6616" w:rsidRPr="00391C08" w:rsidRDefault="00EA6616" w:rsidP="00EA6616">
      <w:pPr>
        <w:ind w:left="-284"/>
        <w:rPr>
          <w:rFonts w:asciiTheme="majorHAnsi" w:hAnsiTheme="majorHAnsi" w:cs="Tahoma"/>
          <w:sz w:val="22"/>
          <w:szCs w:val="22"/>
        </w:rPr>
      </w:pPr>
      <w:r>
        <w:rPr>
          <w:rFonts w:ascii="Calibri" w:hAnsi="Calibri" w:cs="Calibri"/>
          <w:color w:val="000000"/>
          <w:sz w:val="22"/>
          <w:szCs w:val="22"/>
        </w:rPr>
        <w:t xml:space="preserve">This project aims to study </w:t>
      </w:r>
      <w:r w:rsidR="002A2912">
        <w:rPr>
          <w:rFonts w:ascii="Calibri" w:hAnsi="Calibri" w:cs="Calibri"/>
          <w:color w:val="000000"/>
          <w:sz w:val="22"/>
          <w:szCs w:val="22"/>
        </w:rPr>
        <w:t xml:space="preserve">and document </w:t>
      </w:r>
      <w:r>
        <w:rPr>
          <w:rFonts w:ascii="Calibri" w:hAnsi="Calibri" w:cs="Calibri"/>
          <w:color w:val="000000"/>
          <w:sz w:val="22"/>
          <w:szCs w:val="22"/>
        </w:rPr>
        <w:t xml:space="preserve">the </w:t>
      </w:r>
      <w:r w:rsidR="00560F71">
        <w:rPr>
          <w:rFonts w:ascii="Calibri" w:hAnsi="Calibri" w:cs="Calibri"/>
          <w:color w:val="000000"/>
          <w:sz w:val="22"/>
          <w:szCs w:val="22"/>
        </w:rPr>
        <w:t>e</w:t>
      </w:r>
      <w:r>
        <w:rPr>
          <w:rFonts w:ascii="Calibri" w:hAnsi="Calibri" w:cs="Calibri"/>
          <w:color w:val="000000"/>
          <w:sz w:val="22"/>
          <w:szCs w:val="22"/>
        </w:rPr>
        <w:t>ffect</w:t>
      </w:r>
      <w:r w:rsidR="00AA47B2">
        <w:rPr>
          <w:rFonts w:ascii="Calibri" w:hAnsi="Calibri" w:cs="Calibri"/>
          <w:color w:val="000000"/>
          <w:sz w:val="22"/>
          <w:szCs w:val="22"/>
        </w:rPr>
        <w:t>s</w:t>
      </w:r>
      <w:r>
        <w:rPr>
          <w:rFonts w:ascii="Calibri" w:hAnsi="Calibri" w:cs="Calibri"/>
          <w:color w:val="000000"/>
          <w:sz w:val="22"/>
          <w:szCs w:val="22"/>
        </w:rPr>
        <w:t xml:space="preserve"> of </w:t>
      </w:r>
      <w:r w:rsidR="004C7558">
        <w:rPr>
          <w:rFonts w:ascii="Calibri" w:hAnsi="Calibri" w:cs="Calibri"/>
          <w:color w:val="000000"/>
          <w:sz w:val="22"/>
          <w:szCs w:val="22"/>
        </w:rPr>
        <w:t>achieving breathing synchrony</w:t>
      </w:r>
      <w:r w:rsidR="0091068B">
        <w:rPr>
          <w:rFonts w:ascii="Calibri" w:hAnsi="Calibri" w:cs="Calibri"/>
          <w:color w:val="000000"/>
          <w:sz w:val="22"/>
          <w:szCs w:val="22"/>
        </w:rPr>
        <w:t xml:space="preserve"> in romantic relationships.</w:t>
      </w:r>
    </w:p>
    <w:p w14:paraId="3E932E76" w14:textId="74971F5D" w:rsidR="003610B0" w:rsidRPr="00391C08" w:rsidRDefault="003610B0" w:rsidP="00016A21">
      <w:pPr>
        <w:rPr>
          <w:rFonts w:asciiTheme="majorHAnsi" w:hAnsiTheme="majorHAnsi" w:cs="Tahoma"/>
          <w:sz w:val="22"/>
          <w:szCs w:val="22"/>
        </w:rPr>
      </w:pPr>
    </w:p>
    <w:p w14:paraId="2ECCA805" w14:textId="493309EA" w:rsidR="00B24A37" w:rsidRDefault="001E011E" w:rsidP="00B24A37">
      <w:pPr>
        <w:ind w:left="-284"/>
        <w:rPr>
          <w:rFonts w:asciiTheme="majorHAnsi" w:hAnsiTheme="majorHAnsi" w:cs="Tahoma"/>
          <w:b/>
          <w:sz w:val="22"/>
          <w:szCs w:val="22"/>
        </w:rPr>
      </w:pPr>
      <w:r w:rsidRPr="00E513E3">
        <w:rPr>
          <w:rFonts w:asciiTheme="majorHAnsi" w:hAnsiTheme="majorHAnsi" w:cs="Tahoma"/>
          <w:b/>
          <w:sz w:val="22"/>
          <w:szCs w:val="22"/>
        </w:rPr>
        <w:t>4</w:t>
      </w:r>
      <w:r w:rsidR="00E74AED" w:rsidRPr="00E513E3">
        <w:rPr>
          <w:rFonts w:asciiTheme="majorHAnsi" w:hAnsiTheme="majorHAnsi" w:cs="Tahoma"/>
          <w:b/>
          <w:sz w:val="22"/>
          <w:szCs w:val="22"/>
        </w:rPr>
        <w:t xml:space="preserve">. </w:t>
      </w:r>
      <w:r w:rsidR="003610B0" w:rsidRPr="00E513E3">
        <w:rPr>
          <w:rFonts w:asciiTheme="majorHAnsi" w:hAnsiTheme="majorHAnsi" w:cs="Tahoma"/>
          <w:b/>
          <w:sz w:val="22"/>
          <w:szCs w:val="22"/>
        </w:rPr>
        <w:t>Methodology and Analysis:</w:t>
      </w:r>
    </w:p>
    <w:p w14:paraId="4F97F635" w14:textId="77777777" w:rsidR="00582E4D" w:rsidRDefault="00582E4D" w:rsidP="00582E4D">
      <w:pPr>
        <w:pStyle w:val="ListParagraph"/>
        <w:ind w:left="0"/>
        <w:rPr>
          <w:rFonts w:asciiTheme="majorHAnsi" w:hAnsiTheme="majorHAnsi" w:cs="Tahoma"/>
          <w:b/>
          <w:sz w:val="22"/>
          <w:szCs w:val="22"/>
        </w:rPr>
      </w:pPr>
    </w:p>
    <w:p w14:paraId="6F989D2D" w14:textId="007984C7" w:rsidR="002D5959" w:rsidRPr="00582E4D" w:rsidRDefault="00B24A37" w:rsidP="00582E4D">
      <w:pPr>
        <w:rPr>
          <w:rFonts w:ascii="Calibri" w:hAnsi="Calibri" w:cs="Calibri"/>
          <w:sz w:val="22"/>
          <w:szCs w:val="22"/>
        </w:rPr>
      </w:pPr>
      <w:r w:rsidRPr="00582E4D">
        <w:rPr>
          <w:rFonts w:ascii="Calibri" w:hAnsi="Calibri" w:cs="Calibri"/>
          <w:sz w:val="22"/>
          <w:szCs w:val="22"/>
        </w:rPr>
        <w:t xml:space="preserve">The study will consist of a </w:t>
      </w:r>
      <w:r w:rsidR="005350BB">
        <w:rPr>
          <w:rFonts w:ascii="Calibri" w:hAnsi="Calibri" w:cs="Calibri"/>
          <w:sz w:val="22"/>
          <w:szCs w:val="22"/>
        </w:rPr>
        <w:t>user</w:t>
      </w:r>
      <w:r w:rsidR="00673702">
        <w:rPr>
          <w:rFonts w:ascii="Calibri" w:hAnsi="Calibri" w:cs="Calibri"/>
          <w:sz w:val="22"/>
          <w:szCs w:val="22"/>
        </w:rPr>
        <w:t xml:space="preserve"> </w:t>
      </w:r>
      <w:r w:rsidRPr="00582E4D">
        <w:rPr>
          <w:rFonts w:ascii="Calibri" w:hAnsi="Calibri" w:cs="Calibri"/>
          <w:sz w:val="22"/>
          <w:szCs w:val="22"/>
        </w:rPr>
        <w:t xml:space="preserve">study </w:t>
      </w:r>
      <w:r w:rsidR="00673702">
        <w:rPr>
          <w:rFonts w:ascii="Calibri" w:hAnsi="Calibri" w:cs="Calibri"/>
          <w:sz w:val="22"/>
          <w:szCs w:val="22"/>
        </w:rPr>
        <w:t xml:space="preserve">in a real-world setting </w:t>
      </w:r>
      <w:r w:rsidRPr="00582E4D">
        <w:rPr>
          <w:rFonts w:ascii="Calibri" w:hAnsi="Calibri" w:cs="Calibri"/>
          <w:sz w:val="22"/>
          <w:szCs w:val="22"/>
        </w:rPr>
        <w:t xml:space="preserve">where users will be given two breathing sensors and access to </w:t>
      </w:r>
      <w:r w:rsidR="00673702">
        <w:rPr>
          <w:rFonts w:ascii="Calibri" w:hAnsi="Calibri" w:cs="Calibri"/>
          <w:sz w:val="22"/>
          <w:szCs w:val="22"/>
        </w:rPr>
        <w:t>the biofeedback mobile app</w:t>
      </w:r>
      <w:r w:rsidRPr="00582E4D">
        <w:rPr>
          <w:rFonts w:ascii="Calibri" w:hAnsi="Calibri" w:cs="Calibri"/>
          <w:sz w:val="22"/>
          <w:szCs w:val="22"/>
        </w:rPr>
        <w:t xml:space="preserve">, </w:t>
      </w:r>
      <w:r w:rsidR="00673702">
        <w:rPr>
          <w:rFonts w:ascii="Calibri" w:hAnsi="Calibri" w:cs="Calibri"/>
          <w:sz w:val="22"/>
          <w:szCs w:val="22"/>
        </w:rPr>
        <w:t>this study</w:t>
      </w:r>
      <w:r w:rsidRPr="00582E4D">
        <w:rPr>
          <w:rFonts w:ascii="Calibri" w:hAnsi="Calibri" w:cs="Calibri"/>
          <w:sz w:val="22"/>
          <w:szCs w:val="22"/>
        </w:rPr>
        <w:t xml:space="preserve"> will </w:t>
      </w:r>
      <w:r w:rsidR="003C3943" w:rsidRPr="00582E4D">
        <w:rPr>
          <w:rFonts w:ascii="Calibri" w:hAnsi="Calibri" w:cs="Calibri"/>
          <w:sz w:val="22"/>
          <w:szCs w:val="22"/>
        </w:rPr>
        <w:t xml:space="preserve">require users </w:t>
      </w:r>
      <w:r w:rsidR="002D5959" w:rsidRPr="00582E4D">
        <w:rPr>
          <w:rFonts w:ascii="Calibri" w:hAnsi="Calibri" w:cs="Calibri"/>
          <w:sz w:val="22"/>
          <w:szCs w:val="22"/>
        </w:rPr>
        <w:t>and their partners to wear the provided breathing sensors while completing the activity on the app.</w:t>
      </w:r>
    </w:p>
    <w:p w14:paraId="71BA5AC2" w14:textId="77777777" w:rsidR="00404204" w:rsidRDefault="00673702" w:rsidP="00582E4D">
      <w:pPr>
        <w:pStyle w:val="ListParagraph"/>
        <w:ind w:left="0"/>
        <w:rPr>
          <w:rFonts w:ascii="Calibri" w:hAnsi="Calibri" w:cs="Calibri"/>
          <w:sz w:val="22"/>
          <w:szCs w:val="22"/>
        </w:rPr>
      </w:pPr>
      <w:r>
        <w:rPr>
          <w:rFonts w:ascii="Calibri" w:hAnsi="Calibri" w:cs="Calibri"/>
          <w:sz w:val="22"/>
          <w:szCs w:val="22"/>
        </w:rPr>
        <w:t xml:space="preserve">The couples will be asked to complete the </w:t>
      </w:r>
      <w:r w:rsidR="00404204">
        <w:rPr>
          <w:rFonts w:ascii="Calibri" w:hAnsi="Calibri" w:cs="Calibri"/>
          <w:sz w:val="22"/>
          <w:szCs w:val="22"/>
        </w:rPr>
        <w:t>10-minute</w:t>
      </w:r>
      <w:r>
        <w:rPr>
          <w:rFonts w:ascii="Calibri" w:hAnsi="Calibri" w:cs="Calibri"/>
          <w:sz w:val="22"/>
          <w:szCs w:val="22"/>
        </w:rPr>
        <w:t xml:space="preserve"> activity at a maximum of twice each weekday while they’re apart from one another, this will last over the course of 3 days. </w:t>
      </w:r>
    </w:p>
    <w:p w14:paraId="3BB0720C" w14:textId="77777777" w:rsidR="00404204" w:rsidRDefault="00404204" w:rsidP="00582E4D">
      <w:pPr>
        <w:pStyle w:val="ListParagraph"/>
        <w:ind w:left="0"/>
        <w:rPr>
          <w:rFonts w:ascii="Calibri" w:hAnsi="Calibri" w:cs="Calibri"/>
          <w:sz w:val="22"/>
          <w:szCs w:val="22"/>
        </w:rPr>
      </w:pPr>
    </w:p>
    <w:p w14:paraId="7786B84D" w14:textId="2532B478" w:rsidR="00B24A37" w:rsidRDefault="00404204" w:rsidP="00582E4D">
      <w:pPr>
        <w:pStyle w:val="ListParagraph"/>
        <w:ind w:left="0"/>
        <w:rPr>
          <w:rFonts w:ascii="Calibri" w:hAnsi="Calibri" w:cs="Calibri"/>
          <w:sz w:val="22"/>
          <w:szCs w:val="22"/>
        </w:rPr>
      </w:pPr>
      <w:r>
        <w:rPr>
          <w:rFonts w:ascii="Calibri" w:hAnsi="Calibri" w:cs="Calibri"/>
          <w:sz w:val="22"/>
          <w:szCs w:val="22"/>
        </w:rPr>
        <w:t xml:space="preserve">The </w:t>
      </w:r>
      <w:r w:rsidR="00673702">
        <w:rPr>
          <w:rFonts w:ascii="Calibri" w:hAnsi="Calibri" w:cs="Calibri"/>
          <w:sz w:val="22"/>
          <w:szCs w:val="22"/>
        </w:rPr>
        <w:t xml:space="preserve">application will </w:t>
      </w:r>
      <w:r>
        <w:rPr>
          <w:rFonts w:ascii="Calibri" w:hAnsi="Calibri" w:cs="Calibri"/>
          <w:sz w:val="22"/>
          <w:szCs w:val="22"/>
        </w:rPr>
        <w:t>collect and use breathing data from both users to alter its display and</w:t>
      </w:r>
      <w:r w:rsidR="00B440CA">
        <w:rPr>
          <w:rFonts w:ascii="Calibri" w:hAnsi="Calibri" w:cs="Calibri"/>
          <w:sz w:val="22"/>
          <w:szCs w:val="22"/>
        </w:rPr>
        <w:t xml:space="preserve"> track </w:t>
      </w:r>
      <w:r>
        <w:rPr>
          <w:rFonts w:ascii="Calibri" w:hAnsi="Calibri" w:cs="Calibri"/>
          <w:sz w:val="22"/>
          <w:szCs w:val="22"/>
        </w:rPr>
        <w:t>progress through the activity.</w:t>
      </w:r>
    </w:p>
    <w:p w14:paraId="2A12B576" w14:textId="2AC83960" w:rsidR="00C94423" w:rsidRDefault="00C94423" w:rsidP="00582E4D">
      <w:pPr>
        <w:pStyle w:val="ListParagraph"/>
        <w:ind w:left="0"/>
        <w:rPr>
          <w:rFonts w:ascii="Calibri" w:hAnsi="Calibri" w:cs="Calibri"/>
          <w:sz w:val="22"/>
          <w:szCs w:val="22"/>
        </w:rPr>
      </w:pPr>
    </w:p>
    <w:p w14:paraId="5E4DD29E" w14:textId="28E446C2" w:rsidR="00C94423" w:rsidRDefault="00C94423" w:rsidP="00582E4D">
      <w:pPr>
        <w:pStyle w:val="ListParagraph"/>
        <w:ind w:left="0"/>
        <w:rPr>
          <w:rFonts w:ascii="Calibri" w:hAnsi="Calibri" w:cs="Calibri"/>
          <w:sz w:val="22"/>
          <w:szCs w:val="22"/>
        </w:rPr>
      </w:pPr>
      <w:r>
        <w:rPr>
          <w:rFonts w:ascii="Calibri" w:hAnsi="Calibri" w:cs="Calibri"/>
          <w:sz w:val="22"/>
          <w:szCs w:val="22"/>
        </w:rPr>
        <w:t>After</w:t>
      </w:r>
      <w:r w:rsidR="00D21A40">
        <w:rPr>
          <w:rFonts w:ascii="Calibri" w:hAnsi="Calibri" w:cs="Calibri"/>
          <w:sz w:val="22"/>
          <w:szCs w:val="22"/>
        </w:rPr>
        <w:t xml:space="preserve"> this stage has concluded, interviews will be held with </w:t>
      </w:r>
      <w:r w:rsidR="000D7E95">
        <w:rPr>
          <w:rFonts w:ascii="Calibri" w:hAnsi="Calibri" w:cs="Calibri"/>
          <w:sz w:val="22"/>
          <w:szCs w:val="22"/>
        </w:rPr>
        <w:t>each couple</w:t>
      </w:r>
      <w:r w:rsidR="00D21A40">
        <w:rPr>
          <w:rFonts w:ascii="Calibri" w:hAnsi="Calibri" w:cs="Calibri"/>
          <w:sz w:val="22"/>
          <w:szCs w:val="22"/>
        </w:rPr>
        <w:t xml:space="preserve"> to gather feedback on their involvement. </w:t>
      </w:r>
      <w:r w:rsidR="000D7E95">
        <w:rPr>
          <w:rFonts w:ascii="Calibri" w:hAnsi="Calibri" w:cs="Calibri"/>
          <w:sz w:val="22"/>
          <w:szCs w:val="22"/>
        </w:rPr>
        <w:t>The interviews will be audio recorded and then transcribed for later</w:t>
      </w:r>
      <w:r w:rsidR="006B1F74">
        <w:rPr>
          <w:rFonts w:ascii="Calibri" w:hAnsi="Calibri" w:cs="Calibri"/>
          <w:sz w:val="22"/>
          <w:szCs w:val="22"/>
        </w:rPr>
        <w:t xml:space="preserve"> research</w:t>
      </w:r>
      <w:r w:rsidR="000D7E95">
        <w:rPr>
          <w:rFonts w:ascii="Calibri" w:hAnsi="Calibri" w:cs="Calibri"/>
          <w:sz w:val="22"/>
          <w:szCs w:val="22"/>
        </w:rPr>
        <w:t>.</w:t>
      </w:r>
    </w:p>
    <w:p w14:paraId="57D2B536" w14:textId="497EBEE5" w:rsidR="00D21A40" w:rsidRDefault="00D21A40" w:rsidP="00582E4D">
      <w:pPr>
        <w:pStyle w:val="ListParagraph"/>
        <w:ind w:left="0"/>
        <w:rPr>
          <w:rFonts w:ascii="Calibri" w:hAnsi="Calibri" w:cs="Calibri"/>
          <w:sz w:val="22"/>
          <w:szCs w:val="22"/>
        </w:rPr>
      </w:pPr>
    </w:p>
    <w:p w14:paraId="1A62B269" w14:textId="25B373FC" w:rsidR="00D21A40" w:rsidRPr="00E513E3" w:rsidRDefault="00D21A40" w:rsidP="00E513E3">
      <w:pPr>
        <w:pStyle w:val="ListParagraph"/>
        <w:ind w:left="0"/>
        <w:rPr>
          <w:rFonts w:ascii="Calibri" w:hAnsi="Calibri" w:cs="Calibri"/>
          <w:sz w:val="22"/>
          <w:szCs w:val="22"/>
        </w:rPr>
      </w:pPr>
      <w:r w:rsidRPr="00E513E3">
        <w:rPr>
          <w:rFonts w:ascii="Calibri" w:hAnsi="Calibri" w:cs="Calibri"/>
          <w:sz w:val="22"/>
          <w:szCs w:val="22"/>
        </w:rPr>
        <w:t>Once the study is complete the data collected from the user studies will be</w:t>
      </w:r>
    </w:p>
    <w:p w14:paraId="1E6E2EB6" w14:textId="66A6C07A" w:rsidR="00D21A40" w:rsidRPr="00E513E3" w:rsidRDefault="00D21A40" w:rsidP="00E513E3">
      <w:pPr>
        <w:pStyle w:val="ListParagraph"/>
        <w:ind w:left="0"/>
        <w:rPr>
          <w:rFonts w:ascii="Calibri" w:hAnsi="Calibri" w:cs="Calibri"/>
          <w:sz w:val="22"/>
          <w:szCs w:val="22"/>
        </w:rPr>
      </w:pPr>
      <w:r w:rsidRPr="00E513E3">
        <w:rPr>
          <w:rFonts w:ascii="Calibri" w:hAnsi="Calibri" w:cs="Calibri"/>
          <w:sz w:val="22"/>
          <w:szCs w:val="22"/>
        </w:rPr>
        <w:t xml:space="preserve">analysed to find any correlations between the completion of the </w:t>
      </w:r>
      <w:r w:rsidR="000305D1">
        <w:rPr>
          <w:rFonts w:ascii="Calibri" w:hAnsi="Calibri" w:cs="Calibri"/>
          <w:sz w:val="22"/>
          <w:szCs w:val="22"/>
        </w:rPr>
        <w:t>application</w:t>
      </w:r>
      <w:r w:rsidRPr="00E513E3">
        <w:rPr>
          <w:rFonts w:ascii="Calibri" w:hAnsi="Calibri" w:cs="Calibri"/>
          <w:sz w:val="22"/>
          <w:szCs w:val="22"/>
        </w:rPr>
        <w:t xml:space="preserve"> activity and a gradual </w:t>
      </w:r>
      <w:r w:rsidR="00334D21">
        <w:rPr>
          <w:rFonts w:ascii="Calibri" w:hAnsi="Calibri" w:cs="Calibri"/>
          <w:sz w:val="22"/>
          <w:szCs w:val="22"/>
        </w:rPr>
        <w:t xml:space="preserve">sync </w:t>
      </w:r>
      <w:r w:rsidRPr="00E513E3">
        <w:rPr>
          <w:rFonts w:ascii="Calibri" w:hAnsi="Calibri" w:cs="Calibri"/>
          <w:sz w:val="22"/>
          <w:szCs w:val="22"/>
        </w:rPr>
        <w:t>of</w:t>
      </w:r>
      <w:r w:rsidR="00334D21">
        <w:rPr>
          <w:rFonts w:ascii="Calibri" w:hAnsi="Calibri" w:cs="Calibri"/>
          <w:sz w:val="22"/>
          <w:szCs w:val="22"/>
        </w:rPr>
        <w:t xml:space="preserve"> the breathing of the</w:t>
      </w:r>
      <w:r w:rsidRPr="00E513E3">
        <w:rPr>
          <w:rFonts w:ascii="Calibri" w:hAnsi="Calibri" w:cs="Calibri"/>
          <w:sz w:val="22"/>
          <w:szCs w:val="22"/>
        </w:rPr>
        <w:t xml:space="preserve"> participants. The results of the analysis will then be evaluated and a conclusion on</w:t>
      </w:r>
      <w:r w:rsidR="00D25112" w:rsidRPr="00E513E3">
        <w:rPr>
          <w:rFonts w:ascii="Calibri" w:hAnsi="Calibri" w:cs="Calibri"/>
          <w:sz w:val="22"/>
          <w:szCs w:val="22"/>
        </w:rPr>
        <w:t xml:space="preserve"> </w:t>
      </w:r>
      <w:r w:rsidRPr="00E513E3">
        <w:rPr>
          <w:rFonts w:ascii="Calibri" w:hAnsi="Calibri" w:cs="Calibri"/>
          <w:sz w:val="22"/>
          <w:szCs w:val="22"/>
        </w:rPr>
        <w:t xml:space="preserve">whether </w:t>
      </w:r>
      <w:r w:rsidR="00CA4B4D">
        <w:rPr>
          <w:rFonts w:ascii="Calibri" w:hAnsi="Calibri" w:cs="Calibri"/>
          <w:sz w:val="22"/>
          <w:szCs w:val="22"/>
        </w:rPr>
        <w:t>a biofeedback application</w:t>
      </w:r>
      <w:r w:rsidRPr="00E513E3">
        <w:rPr>
          <w:rFonts w:ascii="Calibri" w:hAnsi="Calibri" w:cs="Calibri"/>
          <w:sz w:val="22"/>
          <w:szCs w:val="22"/>
        </w:rPr>
        <w:t xml:space="preserve"> can be a viable method to </w:t>
      </w:r>
      <w:r w:rsidR="00CA4B4D">
        <w:rPr>
          <w:rFonts w:ascii="Calibri" w:hAnsi="Calibri" w:cs="Calibri"/>
          <w:sz w:val="22"/>
          <w:szCs w:val="22"/>
        </w:rPr>
        <w:t xml:space="preserve">achieve synchrony between </w:t>
      </w:r>
      <w:r w:rsidR="00903996">
        <w:rPr>
          <w:rFonts w:ascii="Calibri" w:hAnsi="Calibri" w:cs="Calibri"/>
          <w:sz w:val="22"/>
          <w:szCs w:val="22"/>
        </w:rPr>
        <w:t>couples</w:t>
      </w:r>
      <w:r w:rsidRPr="00E513E3">
        <w:rPr>
          <w:rFonts w:ascii="Calibri" w:hAnsi="Calibri" w:cs="Calibri"/>
          <w:sz w:val="22"/>
          <w:szCs w:val="22"/>
        </w:rPr>
        <w:t>, a</w:t>
      </w:r>
      <w:r w:rsidR="00E513E3" w:rsidRPr="00E513E3">
        <w:rPr>
          <w:rFonts w:ascii="Calibri" w:hAnsi="Calibri" w:cs="Calibri"/>
          <w:sz w:val="22"/>
          <w:szCs w:val="22"/>
        </w:rPr>
        <w:t xml:space="preserve"> </w:t>
      </w:r>
      <w:r w:rsidR="001914A6" w:rsidRPr="00E513E3">
        <w:rPr>
          <w:rFonts w:ascii="Calibri" w:hAnsi="Calibri" w:cs="Calibri"/>
          <w:sz w:val="22"/>
          <w:szCs w:val="22"/>
        </w:rPr>
        <w:t xml:space="preserve">discussion on the larger scale potential </w:t>
      </w:r>
      <w:r w:rsidR="001914A6">
        <w:rPr>
          <w:rFonts w:ascii="Calibri" w:hAnsi="Calibri" w:cs="Calibri"/>
          <w:sz w:val="22"/>
          <w:szCs w:val="22"/>
        </w:rPr>
        <w:t xml:space="preserve">of the </w:t>
      </w:r>
      <w:r w:rsidR="00B74E25">
        <w:rPr>
          <w:rFonts w:ascii="Calibri" w:hAnsi="Calibri" w:cs="Calibri"/>
          <w:sz w:val="22"/>
          <w:szCs w:val="22"/>
        </w:rPr>
        <w:t xml:space="preserve">study’s results </w:t>
      </w:r>
      <w:r w:rsidRPr="00E513E3">
        <w:rPr>
          <w:rFonts w:ascii="Calibri" w:hAnsi="Calibri" w:cs="Calibri"/>
          <w:sz w:val="22"/>
          <w:szCs w:val="22"/>
        </w:rPr>
        <w:t xml:space="preserve">will also be </w:t>
      </w:r>
      <w:r w:rsidR="00B74E25">
        <w:rPr>
          <w:rFonts w:ascii="Calibri" w:hAnsi="Calibri" w:cs="Calibri"/>
          <w:sz w:val="22"/>
          <w:szCs w:val="22"/>
        </w:rPr>
        <w:t>drawn</w:t>
      </w:r>
      <w:r w:rsidRPr="00E513E3">
        <w:rPr>
          <w:rFonts w:ascii="Calibri" w:hAnsi="Calibri" w:cs="Calibri"/>
          <w:sz w:val="22"/>
          <w:szCs w:val="22"/>
        </w:rPr>
        <w:t>.</w:t>
      </w:r>
    </w:p>
    <w:p w14:paraId="72A0EFD4" w14:textId="77777777" w:rsidR="00C367EF" w:rsidRPr="00B24A37" w:rsidRDefault="00C367EF" w:rsidP="00582E4D">
      <w:pPr>
        <w:pStyle w:val="ListParagraph"/>
        <w:ind w:left="0"/>
        <w:rPr>
          <w:rFonts w:ascii="Calibri" w:hAnsi="Calibri" w:cs="Calibri"/>
          <w:sz w:val="22"/>
          <w:szCs w:val="22"/>
        </w:rPr>
      </w:pPr>
    </w:p>
    <w:p w14:paraId="1E60A612" w14:textId="77777777" w:rsidR="002D5959" w:rsidRDefault="002D5959" w:rsidP="002D5959">
      <w:pPr>
        <w:pStyle w:val="ListParagraph"/>
        <w:ind w:left="436"/>
        <w:rPr>
          <w:rFonts w:ascii="Verdana" w:hAnsi="Verdana"/>
          <w:color w:val="444444"/>
          <w:sz w:val="14"/>
          <w:szCs w:val="17"/>
          <w:shd w:val="clear" w:color="auto" w:fill="FFFFFF"/>
        </w:rPr>
      </w:pPr>
    </w:p>
    <w:p w14:paraId="664A9A1E" w14:textId="0F5B25A6" w:rsidR="00E00991" w:rsidRPr="00E00991" w:rsidRDefault="00E00991" w:rsidP="00E513E3">
      <w:pPr>
        <w:pStyle w:val="ListParagraph"/>
        <w:ind w:left="436"/>
        <w:rPr>
          <w:rFonts w:ascii="Calibri" w:eastAsiaTheme="minorEastAsia" w:hAnsi="Calibri"/>
          <w:color w:val="000000" w:themeColor="text1"/>
          <w:sz w:val="22"/>
          <w:szCs w:val="22"/>
          <w:highlight w:val="yellow"/>
          <w:lang w:eastAsia="en-GB"/>
        </w:rPr>
      </w:pPr>
    </w:p>
    <w:p w14:paraId="199E3B4F" w14:textId="6CC7FEB2" w:rsidR="003610B0" w:rsidRPr="00391C08" w:rsidRDefault="003610B0" w:rsidP="00FA67C7">
      <w:pPr>
        <w:rPr>
          <w:rFonts w:asciiTheme="majorHAnsi" w:hAnsiTheme="majorHAnsi"/>
          <w:sz w:val="22"/>
        </w:rPr>
      </w:pPr>
    </w:p>
    <w:p w14:paraId="66560144" w14:textId="77777777" w:rsidR="008908F2" w:rsidRPr="00391C08" w:rsidRDefault="008908F2" w:rsidP="00501237">
      <w:pPr>
        <w:ind w:left="-284"/>
        <w:rPr>
          <w:rFonts w:asciiTheme="majorHAnsi" w:hAnsiTheme="majorHAnsi"/>
          <w:sz w:val="22"/>
        </w:rPr>
      </w:pPr>
    </w:p>
    <w:p w14:paraId="0C7B770E" w14:textId="77777777" w:rsidR="00F04311" w:rsidRPr="00391C08" w:rsidRDefault="00387144" w:rsidP="00F04311">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Three</w:t>
      </w:r>
    </w:p>
    <w:p w14:paraId="77931665" w14:textId="77777777" w:rsidR="00F04311" w:rsidRPr="00391C08" w:rsidRDefault="00F04311" w:rsidP="008908F2">
      <w:pPr>
        <w:tabs>
          <w:tab w:val="left" w:pos="142"/>
        </w:tabs>
        <w:ind w:left="-284" w:right="-22"/>
        <w:rPr>
          <w:rFonts w:asciiTheme="majorHAnsi" w:hAnsiTheme="majorHAnsi" w:cs="Calibri"/>
          <w:b/>
          <w:bCs/>
          <w:sz w:val="22"/>
          <w:szCs w:val="22"/>
        </w:rPr>
      </w:pPr>
    </w:p>
    <w:p w14:paraId="60CF1760" w14:textId="77777777" w:rsidR="00F04311" w:rsidRPr="00391C08" w:rsidRDefault="00F04311" w:rsidP="008908F2">
      <w:pPr>
        <w:tabs>
          <w:tab w:val="left" w:pos="142"/>
        </w:tabs>
        <w:ind w:left="-284" w:right="-22"/>
        <w:rPr>
          <w:rFonts w:asciiTheme="majorHAnsi" w:hAnsiTheme="majorHAnsi"/>
          <w:b/>
          <w:i/>
          <w:sz w:val="28"/>
        </w:rPr>
      </w:pPr>
      <w:r w:rsidRPr="00391C08">
        <w:rPr>
          <w:rFonts w:asciiTheme="majorHAnsi" w:hAnsiTheme="majorHAnsi"/>
          <w:b/>
          <w:i/>
          <w:sz w:val="28"/>
        </w:rPr>
        <w:lastRenderedPageBreak/>
        <w:t>Secondary Data Analysis</w:t>
      </w:r>
    </w:p>
    <w:p w14:paraId="03C0B34B" w14:textId="77777777" w:rsidR="00F04311" w:rsidRPr="00391C08" w:rsidRDefault="00F04311" w:rsidP="008908F2">
      <w:pPr>
        <w:tabs>
          <w:tab w:val="left" w:pos="142"/>
        </w:tabs>
        <w:ind w:left="-284" w:right="-22"/>
        <w:rPr>
          <w:rFonts w:asciiTheme="majorHAnsi" w:hAnsiTheme="majorHAnsi"/>
          <w:b/>
          <w:i/>
          <w:sz w:val="28"/>
        </w:rPr>
      </w:pPr>
    </w:p>
    <w:p w14:paraId="12AAE990" w14:textId="77777777" w:rsidR="008908F2" w:rsidRPr="00391C08" w:rsidRDefault="008908F2" w:rsidP="008908F2">
      <w:pPr>
        <w:tabs>
          <w:tab w:val="left" w:pos="142"/>
        </w:tabs>
        <w:ind w:left="-284" w:right="-22"/>
        <w:rPr>
          <w:rFonts w:asciiTheme="majorHAnsi" w:eastAsia="Calibri" w:hAnsiTheme="majorHAnsi" w:cs="Calibri"/>
          <w:b/>
          <w:bCs/>
          <w:sz w:val="22"/>
          <w:szCs w:val="22"/>
        </w:rPr>
      </w:pPr>
      <w:r w:rsidRPr="00391C08">
        <w:rPr>
          <w:rFonts w:asciiTheme="majorHAnsi" w:hAnsiTheme="majorHAnsi" w:cs="Calibri"/>
          <w:b/>
          <w:bCs/>
          <w:sz w:val="22"/>
          <w:szCs w:val="22"/>
        </w:rPr>
        <w:t>Complete this section if your project involves</w:t>
      </w:r>
      <w:r w:rsidRPr="00391C08">
        <w:rPr>
          <w:rFonts w:asciiTheme="majorHAnsi" w:eastAsia="Calibri" w:hAnsiTheme="majorHAnsi" w:cs="Calibri"/>
          <w:b/>
          <w:bCs/>
          <w:sz w:val="22"/>
          <w:szCs w:val="22"/>
        </w:rPr>
        <w:t xml:space="preserve"> </w:t>
      </w:r>
      <w:r w:rsidRPr="00391C08">
        <w:rPr>
          <w:rFonts w:asciiTheme="majorHAnsi" w:eastAsia="Calibri" w:hAnsiTheme="majorHAnsi" w:cs="Calibri"/>
          <w:b/>
          <w:bCs/>
          <w:i/>
          <w:sz w:val="22"/>
          <w:szCs w:val="22"/>
        </w:rPr>
        <w:t>existing documents/data</w:t>
      </w:r>
      <w:r w:rsidRPr="00391C08">
        <w:rPr>
          <w:rFonts w:asciiTheme="majorHAnsi" w:eastAsia="Calibri" w:hAnsiTheme="majorHAnsi" w:cs="Calibri"/>
          <w:b/>
          <w:bCs/>
          <w:sz w:val="22"/>
          <w:szCs w:val="22"/>
        </w:rPr>
        <w:t xml:space="preserve"> </w:t>
      </w:r>
      <w:r w:rsidRPr="00391C08">
        <w:rPr>
          <w:rFonts w:asciiTheme="majorHAnsi" w:eastAsia="Calibri" w:hAnsiTheme="majorHAnsi" w:cs="Calibri"/>
          <w:b/>
          <w:bCs/>
          <w:i/>
          <w:sz w:val="22"/>
          <w:szCs w:val="22"/>
        </w:rPr>
        <w:t>only</w:t>
      </w:r>
      <w:r w:rsidRPr="00391C08">
        <w:rPr>
          <w:rFonts w:asciiTheme="majorHAnsi" w:eastAsia="Calibri" w:hAnsiTheme="majorHAnsi" w:cs="Calibri"/>
          <w:b/>
          <w:bCs/>
          <w:sz w:val="22"/>
          <w:szCs w:val="22"/>
        </w:rPr>
        <w:t>, or the evaluation of an existing project with no direct contact with human participants</w:t>
      </w:r>
    </w:p>
    <w:p w14:paraId="41CEFE52" w14:textId="77777777" w:rsidR="008908F2" w:rsidRPr="00391C08" w:rsidRDefault="008908F2" w:rsidP="008908F2">
      <w:pPr>
        <w:tabs>
          <w:tab w:val="left" w:pos="142"/>
        </w:tabs>
        <w:ind w:left="-284" w:right="-22"/>
        <w:rPr>
          <w:rFonts w:asciiTheme="majorHAnsi" w:eastAsia="Calibri" w:hAnsiTheme="majorHAnsi" w:cs="Calibri"/>
          <w:b/>
          <w:bCs/>
          <w:sz w:val="22"/>
          <w:szCs w:val="22"/>
        </w:rPr>
      </w:pPr>
    </w:p>
    <w:p w14:paraId="3CFF74CB" w14:textId="77777777" w:rsidR="008908F2" w:rsidRPr="00391C08" w:rsidRDefault="008908F2"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 xml:space="preserve">1. Please describe briefly the data or records to be studied, or the evaluation to be undertaken. </w:t>
      </w:r>
    </w:p>
    <w:p w14:paraId="2F3063E4"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6E74FAFE"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18CDC1F6" w14:textId="77777777" w:rsidR="008908F2" w:rsidRPr="00391C08" w:rsidRDefault="008908F2"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 xml:space="preserve">2. How will any data or records be obtained? </w:t>
      </w:r>
    </w:p>
    <w:p w14:paraId="2896AC32"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3758CBFD" w14:textId="77777777" w:rsidR="008C21F1" w:rsidRPr="00391C08" w:rsidRDefault="008C21F1" w:rsidP="008908F2">
      <w:pPr>
        <w:tabs>
          <w:tab w:val="left" w:pos="142"/>
        </w:tabs>
        <w:ind w:left="-284" w:right="-22"/>
        <w:rPr>
          <w:rFonts w:asciiTheme="majorHAnsi" w:eastAsia="Calibri" w:hAnsiTheme="majorHAnsi" w:cs="Calibri"/>
          <w:bCs/>
          <w:sz w:val="22"/>
          <w:szCs w:val="22"/>
        </w:rPr>
      </w:pPr>
    </w:p>
    <w:p w14:paraId="649669DF" w14:textId="77777777" w:rsidR="008908F2" w:rsidRPr="00391C08" w:rsidRDefault="008908F2" w:rsidP="003767D7">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3.  Confidentiality and Anonymity</w:t>
      </w:r>
      <w:r w:rsidR="003767D7" w:rsidRPr="00391C08">
        <w:rPr>
          <w:rFonts w:asciiTheme="majorHAnsi" w:eastAsia="Calibri" w:hAnsiTheme="majorHAnsi" w:cs="Calibri"/>
          <w:bCs/>
          <w:sz w:val="22"/>
          <w:szCs w:val="22"/>
        </w:rPr>
        <w:t>: I</w:t>
      </w:r>
      <w:r w:rsidRPr="00391C08">
        <w:rPr>
          <w:rFonts w:asciiTheme="majorHAnsi" w:eastAsia="Calibri" w:hAnsiTheme="majorHAnsi" w:cs="Calibri"/>
          <w:bCs/>
          <w:sz w:val="22"/>
          <w:szCs w:val="22"/>
        </w:rPr>
        <w:t xml:space="preserve">f your study involves re-analysis and potential publication of existing data but which was gathered as part of a previous project involving direct contact with human beings, how will you ensure that your re-analysis of this data maintains confidentiality and anonymity as guaranteed in the original study? </w:t>
      </w:r>
    </w:p>
    <w:p w14:paraId="79687C5B"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3877A1ED" w14:textId="77777777" w:rsidR="008C21F1" w:rsidRPr="00391C08" w:rsidRDefault="008C21F1" w:rsidP="008908F2">
      <w:pPr>
        <w:tabs>
          <w:tab w:val="left" w:pos="142"/>
        </w:tabs>
        <w:ind w:left="-284" w:right="-22"/>
        <w:rPr>
          <w:rFonts w:asciiTheme="majorHAnsi" w:eastAsia="Calibri" w:hAnsiTheme="majorHAnsi" w:cs="Calibri"/>
          <w:bCs/>
          <w:sz w:val="22"/>
          <w:szCs w:val="22"/>
        </w:rPr>
      </w:pPr>
    </w:p>
    <w:p w14:paraId="608BC61B" w14:textId="77777777" w:rsidR="008908F2" w:rsidRPr="00391C08" w:rsidRDefault="008908F2"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 xml:space="preserve">4. What plan is in place for the storage of data (electronic, digital, paper, etc)?  Please ensure that your plans comply with the Data Protection Act 1998. </w:t>
      </w:r>
    </w:p>
    <w:p w14:paraId="6D3BDECF"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2CDFA5B5" w14:textId="77777777" w:rsidR="008C21F1" w:rsidRPr="00391C08" w:rsidRDefault="008C21F1" w:rsidP="008908F2">
      <w:pPr>
        <w:tabs>
          <w:tab w:val="left" w:pos="142"/>
        </w:tabs>
        <w:ind w:left="-284" w:right="-22"/>
        <w:rPr>
          <w:rFonts w:asciiTheme="majorHAnsi" w:eastAsia="Calibri" w:hAnsiTheme="majorHAnsi" w:cs="Calibri"/>
          <w:bCs/>
          <w:sz w:val="22"/>
          <w:szCs w:val="22"/>
        </w:rPr>
      </w:pPr>
    </w:p>
    <w:p w14:paraId="1AE4E9FF" w14:textId="77777777" w:rsidR="008908F2" w:rsidRPr="00391C08"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5</w:t>
      </w:r>
      <w:r w:rsidR="008908F2" w:rsidRPr="00391C08">
        <w:rPr>
          <w:rFonts w:asciiTheme="majorHAnsi" w:eastAsia="Calibri" w:hAnsiTheme="majorHAnsi" w:cs="Calibri"/>
          <w:bCs/>
          <w:sz w:val="22"/>
          <w:szCs w:val="22"/>
        </w:rPr>
        <w:t xml:space="preserve">.  What are the plans for dissemination of findings from the research? </w:t>
      </w:r>
    </w:p>
    <w:p w14:paraId="5AF19BED" w14:textId="77777777" w:rsidR="008908F2" w:rsidRPr="00391C08" w:rsidRDefault="008908F2" w:rsidP="008908F2">
      <w:pPr>
        <w:tabs>
          <w:tab w:val="left" w:pos="142"/>
        </w:tabs>
        <w:ind w:left="-284" w:right="-22"/>
        <w:rPr>
          <w:rFonts w:asciiTheme="majorHAnsi" w:eastAsia="Calibri" w:hAnsiTheme="majorHAnsi" w:cs="Calibri"/>
          <w:bCs/>
          <w:sz w:val="22"/>
          <w:szCs w:val="22"/>
        </w:rPr>
      </w:pPr>
    </w:p>
    <w:p w14:paraId="01F7A719" w14:textId="77777777" w:rsidR="00670FE8" w:rsidRPr="00391C08" w:rsidRDefault="00670FE8" w:rsidP="008908F2">
      <w:pPr>
        <w:tabs>
          <w:tab w:val="left" w:pos="142"/>
        </w:tabs>
        <w:ind w:left="-284" w:right="-22"/>
        <w:rPr>
          <w:rFonts w:asciiTheme="majorHAnsi" w:eastAsia="Calibri" w:hAnsiTheme="majorHAnsi" w:cs="Calibri"/>
          <w:bCs/>
          <w:sz w:val="22"/>
          <w:szCs w:val="22"/>
        </w:rPr>
      </w:pPr>
    </w:p>
    <w:p w14:paraId="14D20EF3" w14:textId="77777777" w:rsidR="008908F2" w:rsidRPr="00391C08"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6</w:t>
      </w:r>
      <w:r w:rsidR="008908F2" w:rsidRPr="00391C08">
        <w:rPr>
          <w:rFonts w:asciiTheme="majorHAnsi" w:eastAsia="Calibri" w:hAnsiTheme="majorHAnsi" w:cs="Calibri"/>
          <w:bCs/>
          <w:sz w:val="22"/>
          <w:szCs w:val="22"/>
        </w:rPr>
        <w:t xml:space="preserve">a. Is the secondary data you will be using in the public domain? </w:t>
      </w:r>
      <w:r w:rsidR="00C5207C" w:rsidRPr="00391C08">
        <w:rPr>
          <w:rFonts w:asciiTheme="majorHAnsi" w:eastAsia="Calibri" w:hAnsiTheme="majorHAnsi" w:cs="Calibri"/>
          <w:bCs/>
          <w:sz w:val="22"/>
          <w:szCs w:val="22"/>
        </w:rPr>
        <w:t>YES/NO</w:t>
      </w:r>
    </w:p>
    <w:p w14:paraId="599441D7" w14:textId="77777777" w:rsidR="008908F2" w:rsidRPr="00391C08"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6</w:t>
      </w:r>
      <w:r w:rsidR="008908F2" w:rsidRPr="00391C08">
        <w:rPr>
          <w:rFonts w:asciiTheme="majorHAnsi" w:eastAsia="Calibri" w:hAnsiTheme="majorHAnsi" w:cs="Calibri"/>
          <w:bCs/>
          <w:sz w:val="22"/>
          <w:szCs w:val="22"/>
        </w:rPr>
        <w:t xml:space="preserve">b. If NO, please indicate the original purpose for which the data was collected, and comment on whether consent was gathered for additional later use of the data.  </w:t>
      </w:r>
    </w:p>
    <w:p w14:paraId="27AEC37A" w14:textId="77777777" w:rsidR="008908F2" w:rsidRPr="00391C08" w:rsidRDefault="008908F2" w:rsidP="008908F2">
      <w:pPr>
        <w:ind w:left="-284"/>
        <w:rPr>
          <w:rFonts w:asciiTheme="majorHAnsi" w:hAnsiTheme="majorHAnsi"/>
          <w:sz w:val="22"/>
        </w:rPr>
      </w:pPr>
    </w:p>
    <w:p w14:paraId="768DE826" w14:textId="77777777" w:rsidR="00EB0D91" w:rsidRPr="00391C08" w:rsidRDefault="00EB0D91" w:rsidP="008908F2">
      <w:pPr>
        <w:ind w:left="-284"/>
        <w:rPr>
          <w:rFonts w:asciiTheme="majorHAnsi" w:hAnsiTheme="majorHAnsi"/>
          <w:sz w:val="22"/>
        </w:rPr>
      </w:pPr>
    </w:p>
    <w:p w14:paraId="3D0FE8ED" w14:textId="0AE0F8CE" w:rsidR="008908F2" w:rsidRPr="00391C08" w:rsidRDefault="00AE3049"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7. What</w:t>
      </w:r>
      <w:r w:rsidR="008908F2" w:rsidRPr="00391C08">
        <w:rPr>
          <w:rFonts w:asciiTheme="majorHAnsi" w:eastAsia="Calibri" w:hAnsiTheme="majorHAnsi" w:cs="Calibri"/>
          <w:bCs/>
          <w:sz w:val="22"/>
          <w:szCs w:val="22"/>
        </w:rPr>
        <w:t xml:space="preserve"> other ethical considerations (if any), not previously noted on this application, do you think there are in the proposed study?  How will these issues be addressed? </w:t>
      </w:r>
    </w:p>
    <w:p w14:paraId="26678DF6" w14:textId="77777777" w:rsidR="008908F2" w:rsidRDefault="008908F2" w:rsidP="008908F2">
      <w:pPr>
        <w:tabs>
          <w:tab w:val="left" w:pos="142"/>
        </w:tabs>
        <w:ind w:left="-284" w:right="-22"/>
        <w:rPr>
          <w:rFonts w:asciiTheme="majorHAnsi" w:eastAsia="Calibri" w:hAnsiTheme="majorHAnsi" w:cs="Calibri"/>
          <w:bCs/>
          <w:sz w:val="22"/>
          <w:szCs w:val="22"/>
        </w:rPr>
      </w:pPr>
    </w:p>
    <w:p w14:paraId="6DBDE33E" w14:textId="77777777" w:rsidR="009C3181" w:rsidRPr="00391C08" w:rsidRDefault="009C3181" w:rsidP="008908F2">
      <w:pPr>
        <w:tabs>
          <w:tab w:val="left" w:pos="142"/>
        </w:tabs>
        <w:ind w:left="-284" w:right="-22"/>
        <w:rPr>
          <w:rFonts w:asciiTheme="majorHAnsi" w:eastAsia="Calibri" w:hAnsiTheme="majorHAnsi" w:cs="Calibri"/>
          <w:bCs/>
          <w:sz w:val="22"/>
          <w:szCs w:val="22"/>
        </w:rPr>
      </w:pPr>
    </w:p>
    <w:p w14:paraId="28C3A94D" w14:textId="3DAB2230" w:rsidR="008908F2" w:rsidRDefault="008C21F1" w:rsidP="008908F2">
      <w:pPr>
        <w:tabs>
          <w:tab w:val="left" w:pos="142"/>
        </w:tabs>
        <w:ind w:left="-284" w:right="-22"/>
        <w:rPr>
          <w:rFonts w:asciiTheme="majorHAnsi" w:eastAsia="Calibri" w:hAnsiTheme="majorHAnsi" w:cs="Calibri"/>
          <w:bCs/>
          <w:sz w:val="22"/>
          <w:szCs w:val="22"/>
        </w:rPr>
      </w:pPr>
      <w:r w:rsidRPr="00391C08">
        <w:rPr>
          <w:rFonts w:asciiTheme="majorHAnsi" w:eastAsia="Calibri" w:hAnsiTheme="majorHAnsi" w:cs="Calibri"/>
          <w:bCs/>
          <w:sz w:val="22"/>
          <w:szCs w:val="22"/>
        </w:rPr>
        <w:t>8</w:t>
      </w:r>
      <w:r w:rsidR="008908F2" w:rsidRPr="00391C08">
        <w:rPr>
          <w:rFonts w:asciiTheme="majorHAnsi" w:eastAsia="Calibri" w:hAnsiTheme="majorHAnsi" w:cs="Calibri"/>
          <w:bCs/>
          <w:sz w:val="22"/>
          <w:szCs w:val="22"/>
        </w:rPr>
        <w:t>a. Will you be gathering data from discussion forums, on-line ‘chat-rooms’ and similar online spaces where priv</w:t>
      </w:r>
      <w:r w:rsidR="00592096">
        <w:rPr>
          <w:rFonts w:asciiTheme="majorHAnsi" w:eastAsia="Calibri" w:hAnsiTheme="majorHAnsi" w:cs="Calibri"/>
          <w:bCs/>
          <w:sz w:val="22"/>
          <w:szCs w:val="22"/>
        </w:rPr>
        <w:t>acy and anonymity are contentious</w:t>
      </w:r>
      <w:r w:rsidR="008908F2" w:rsidRPr="00280849">
        <w:rPr>
          <w:rFonts w:asciiTheme="majorHAnsi" w:eastAsia="Calibri" w:hAnsiTheme="majorHAnsi" w:cs="Calibri"/>
          <w:bCs/>
          <w:sz w:val="22"/>
          <w:szCs w:val="22"/>
        </w:rPr>
        <w:t>?</w:t>
      </w:r>
      <w:r w:rsidR="00C5207C" w:rsidRPr="00280849">
        <w:rPr>
          <w:rFonts w:asciiTheme="majorHAnsi" w:eastAsia="Calibri" w:hAnsiTheme="majorHAnsi" w:cs="Calibri"/>
          <w:bCs/>
          <w:sz w:val="22"/>
          <w:szCs w:val="22"/>
        </w:rPr>
        <w:t xml:space="preserve"> YES</w:t>
      </w:r>
      <w:r w:rsidR="00C5207C" w:rsidRPr="00391C08">
        <w:rPr>
          <w:rFonts w:asciiTheme="majorHAnsi" w:eastAsia="Calibri" w:hAnsiTheme="majorHAnsi" w:cs="Calibri"/>
          <w:bCs/>
          <w:sz w:val="22"/>
          <w:szCs w:val="22"/>
        </w:rPr>
        <w:t>/NO</w:t>
      </w:r>
    </w:p>
    <w:p w14:paraId="7542B879" w14:textId="77777777" w:rsidR="009C3181" w:rsidRDefault="009C3181" w:rsidP="008908F2">
      <w:pPr>
        <w:tabs>
          <w:tab w:val="left" w:pos="142"/>
        </w:tabs>
        <w:ind w:left="-284" w:right="-22"/>
        <w:rPr>
          <w:rFonts w:asciiTheme="majorHAnsi" w:eastAsia="Calibri" w:hAnsiTheme="majorHAnsi" w:cs="Calibri"/>
          <w:bCs/>
          <w:sz w:val="22"/>
          <w:szCs w:val="22"/>
        </w:rPr>
      </w:pPr>
    </w:p>
    <w:p w14:paraId="1BAC016E" w14:textId="77777777" w:rsidR="009C3181" w:rsidRPr="00391C08" w:rsidRDefault="009C3181" w:rsidP="008908F2">
      <w:pPr>
        <w:tabs>
          <w:tab w:val="left" w:pos="142"/>
        </w:tabs>
        <w:ind w:left="-284" w:right="-22"/>
        <w:rPr>
          <w:rFonts w:asciiTheme="majorHAnsi" w:eastAsia="Calibri" w:hAnsiTheme="majorHAnsi" w:cs="Calibri"/>
          <w:bCs/>
          <w:sz w:val="22"/>
          <w:szCs w:val="22"/>
        </w:rPr>
      </w:pPr>
    </w:p>
    <w:p w14:paraId="30BF9C06" w14:textId="77777777" w:rsidR="009753BD" w:rsidRPr="00391C08" w:rsidRDefault="009C3181" w:rsidP="009753BD">
      <w:pPr>
        <w:tabs>
          <w:tab w:val="left" w:pos="142"/>
        </w:tabs>
        <w:ind w:left="-284" w:right="-22"/>
        <w:rPr>
          <w:rFonts w:asciiTheme="majorHAnsi" w:eastAsia="Calibri" w:hAnsiTheme="majorHAnsi" w:cs="Calibri"/>
          <w:bCs/>
          <w:sz w:val="22"/>
          <w:szCs w:val="22"/>
        </w:rPr>
      </w:pPr>
      <w:r>
        <w:rPr>
          <w:rFonts w:asciiTheme="majorHAnsi" w:eastAsia="Calibri" w:hAnsiTheme="majorHAnsi" w:cs="Calibri"/>
          <w:bCs/>
          <w:sz w:val="22"/>
          <w:szCs w:val="22"/>
        </w:rPr>
        <w:t xml:space="preserve">  </w:t>
      </w:r>
      <w:r w:rsidR="008908F2" w:rsidRPr="00391C08">
        <w:rPr>
          <w:rFonts w:asciiTheme="majorHAnsi" w:eastAsia="Calibri" w:hAnsiTheme="majorHAnsi" w:cs="Calibri"/>
          <w:bCs/>
          <w:sz w:val="22"/>
          <w:szCs w:val="22"/>
        </w:rPr>
        <w:t xml:space="preserve"> If yes, your project requires full ethics review. Please complete </w:t>
      </w:r>
      <w:r w:rsidR="00565F98" w:rsidRPr="00565F98">
        <w:rPr>
          <w:rFonts w:asciiTheme="majorHAnsi" w:eastAsia="Calibri" w:hAnsiTheme="majorHAnsi" w:cs="Calibri"/>
          <w:bCs/>
          <w:sz w:val="22"/>
          <w:szCs w:val="22"/>
        </w:rPr>
        <w:t>all sections.</w:t>
      </w:r>
    </w:p>
    <w:p w14:paraId="41D15B76" w14:textId="77777777" w:rsidR="00EB0D91" w:rsidRPr="00391C08" w:rsidRDefault="00EB0D91" w:rsidP="009753BD">
      <w:pPr>
        <w:pBdr>
          <w:bottom w:val="single" w:sz="6" w:space="1" w:color="auto"/>
        </w:pBdr>
        <w:ind w:left="-284"/>
        <w:rPr>
          <w:rFonts w:asciiTheme="majorHAnsi" w:hAnsiTheme="majorHAnsi"/>
          <w:b/>
          <w:sz w:val="28"/>
          <w:szCs w:val="28"/>
        </w:rPr>
      </w:pPr>
    </w:p>
    <w:p w14:paraId="17AE8A12" w14:textId="77777777" w:rsidR="009753BD" w:rsidRPr="00391C08" w:rsidRDefault="00210F35" w:rsidP="009753BD">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Four</w:t>
      </w:r>
    </w:p>
    <w:p w14:paraId="1DF3A3F7" w14:textId="77777777" w:rsidR="009753BD" w:rsidRPr="00391C08" w:rsidRDefault="009753BD" w:rsidP="009753BD">
      <w:pPr>
        <w:tabs>
          <w:tab w:val="left" w:pos="142"/>
        </w:tabs>
        <w:ind w:right="-22"/>
        <w:rPr>
          <w:rFonts w:asciiTheme="majorHAnsi" w:hAnsiTheme="majorHAnsi" w:cs="Calibri"/>
          <w:b/>
          <w:bCs/>
          <w:sz w:val="22"/>
          <w:szCs w:val="22"/>
        </w:rPr>
      </w:pPr>
    </w:p>
    <w:p w14:paraId="26E602E3" w14:textId="77777777" w:rsidR="00EB0D91" w:rsidRPr="00391C08" w:rsidRDefault="00EB0D91" w:rsidP="00EB0D91">
      <w:pPr>
        <w:pStyle w:val="Heading1"/>
        <w:keepNext w:val="0"/>
        <w:ind w:left="-284"/>
        <w:rPr>
          <w:rFonts w:asciiTheme="majorHAnsi" w:hAnsiTheme="majorHAnsi"/>
          <w:sz w:val="28"/>
        </w:rPr>
      </w:pPr>
      <w:r w:rsidRPr="00391C08">
        <w:rPr>
          <w:rFonts w:asciiTheme="majorHAnsi" w:hAnsiTheme="majorHAnsi"/>
          <w:sz w:val="28"/>
        </w:rPr>
        <w:t>Participant Information</w:t>
      </w:r>
    </w:p>
    <w:p w14:paraId="6109953B" w14:textId="77777777" w:rsidR="00EB0D91" w:rsidRPr="00391C08" w:rsidRDefault="00EB0D91" w:rsidP="009753BD">
      <w:pPr>
        <w:tabs>
          <w:tab w:val="left" w:pos="142"/>
        </w:tabs>
        <w:ind w:left="-284" w:right="-22"/>
        <w:rPr>
          <w:rFonts w:asciiTheme="majorHAnsi" w:hAnsiTheme="majorHAnsi" w:cs="Calibri"/>
          <w:b/>
          <w:bCs/>
          <w:sz w:val="22"/>
          <w:szCs w:val="22"/>
        </w:rPr>
      </w:pPr>
    </w:p>
    <w:p w14:paraId="47AEDF4F" w14:textId="77777777" w:rsidR="009753BD" w:rsidRPr="00391C08" w:rsidRDefault="009753BD" w:rsidP="009753BD">
      <w:pPr>
        <w:tabs>
          <w:tab w:val="left" w:pos="142"/>
        </w:tabs>
        <w:ind w:left="-284" w:right="-22"/>
        <w:rPr>
          <w:rFonts w:asciiTheme="majorHAnsi" w:eastAsia="Calibri" w:hAnsiTheme="majorHAnsi" w:cs="Calibri"/>
          <w:bCs/>
          <w:sz w:val="22"/>
          <w:szCs w:val="22"/>
        </w:rPr>
      </w:pPr>
      <w:r w:rsidRPr="00391C08">
        <w:rPr>
          <w:rFonts w:asciiTheme="majorHAnsi" w:hAnsiTheme="majorHAnsi" w:cs="Calibri"/>
          <w:b/>
          <w:bCs/>
          <w:sz w:val="22"/>
          <w:szCs w:val="22"/>
        </w:rPr>
        <w:t>Complete this section if your project</w:t>
      </w:r>
      <w:r w:rsidRPr="00391C08">
        <w:rPr>
          <w:rFonts w:asciiTheme="majorHAnsi" w:eastAsia="Calibri" w:hAnsiTheme="majorHAnsi" w:cs="Calibri"/>
          <w:bCs/>
          <w:sz w:val="22"/>
          <w:szCs w:val="22"/>
        </w:rPr>
        <w:t xml:space="preserve"> </w:t>
      </w:r>
      <w:r w:rsidRPr="00391C08">
        <w:rPr>
          <w:rFonts w:asciiTheme="majorHAnsi" w:eastAsia="Calibri" w:hAnsiTheme="majorHAnsi" w:cs="Calibri"/>
          <w:b/>
          <w:bCs/>
          <w:sz w:val="22"/>
          <w:szCs w:val="22"/>
        </w:rPr>
        <w:t>includes</w:t>
      </w:r>
      <w:r w:rsidRPr="00391C08">
        <w:rPr>
          <w:rFonts w:asciiTheme="majorHAnsi" w:eastAsia="Calibri" w:hAnsiTheme="majorHAnsi" w:cs="Calibri"/>
          <w:b/>
          <w:bCs/>
          <w:i/>
          <w:sz w:val="22"/>
          <w:szCs w:val="22"/>
        </w:rPr>
        <w:t xml:space="preserve"> direct</w:t>
      </w:r>
      <w:r w:rsidRPr="00391C08">
        <w:rPr>
          <w:rFonts w:asciiTheme="majorHAnsi" w:eastAsia="Calibri" w:hAnsiTheme="majorHAnsi" w:cs="Calibri"/>
          <w:b/>
          <w:bCs/>
          <w:sz w:val="22"/>
          <w:szCs w:val="22"/>
        </w:rPr>
        <w:t xml:space="preserve"> involvement by human subjects</w:t>
      </w:r>
      <w:r w:rsidR="003375D5" w:rsidRPr="00391C08">
        <w:rPr>
          <w:rFonts w:asciiTheme="majorHAnsi" w:eastAsia="Calibri" w:hAnsiTheme="majorHAnsi" w:cs="Calibri"/>
          <w:b/>
          <w:bCs/>
          <w:sz w:val="22"/>
          <w:szCs w:val="22"/>
        </w:rPr>
        <w:t>.</w:t>
      </w:r>
    </w:p>
    <w:p w14:paraId="1AB9C29A" w14:textId="77777777" w:rsidR="00AC4718" w:rsidRPr="00391C08" w:rsidRDefault="00AC4718" w:rsidP="00EB0D91">
      <w:pPr>
        <w:rPr>
          <w:rFonts w:asciiTheme="majorHAnsi" w:hAnsiTheme="majorHAnsi"/>
          <w:sz w:val="22"/>
        </w:rPr>
      </w:pPr>
    </w:p>
    <w:p w14:paraId="266E8A40" w14:textId="50B46ED3" w:rsidR="009753BD" w:rsidRDefault="009753BD" w:rsidP="005C4756">
      <w:pPr>
        <w:ind w:left="-284"/>
        <w:rPr>
          <w:rFonts w:asciiTheme="majorHAnsi" w:hAnsiTheme="majorHAnsi"/>
          <w:sz w:val="22"/>
        </w:rPr>
      </w:pPr>
      <w:r w:rsidRPr="00391C08">
        <w:rPr>
          <w:rFonts w:asciiTheme="majorHAnsi" w:hAnsiTheme="majorHAnsi"/>
          <w:sz w:val="22"/>
        </w:rPr>
        <w:t xml:space="preserve">1. Please describe briefly the </w:t>
      </w:r>
      <w:r w:rsidRPr="00391C08">
        <w:rPr>
          <w:rFonts w:asciiTheme="majorHAnsi" w:hAnsiTheme="majorHAnsi"/>
          <w:b/>
          <w:sz w:val="22"/>
        </w:rPr>
        <w:t>intended human participants</w:t>
      </w:r>
      <w:r w:rsidRPr="00391C08">
        <w:rPr>
          <w:rFonts w:asciiTheme="majorHAnsi" w:hAnsiTheme="majorHAnsi"/>
          <w:sz w:val="22"/>
        </w:rPr>
        <w:t xml:space="preserve"> (including number, age, gender, and any other relevant characteristics):  </w:t>
      </w:r>
    </w:p>
    <w:p w14:paraId="79BA860C" w14:textId="77777777" w:rsidR="00BB7154" w:rsidRDefault="00BB7154" w:rsidP="009753BD">
      <w:pPr>
        <w:ind w:left="-284"/>
        <w:rPr>
          <w:rFonts w:asciiTheme="majorHAnsi" w:hAnsiTheme="majorHAnsi"/>
          <w:sz w:val="22"/>
        </w:rPr>
      </w:pPr>
    </w:p>
    <w:p w14:paraId="03B58189" w14:textId="77777777" w:rsidR="00BB7154" w:rsidRPr="0033430C" w:rsidRDefault="00BB7154" w:rsidP="00BB7154">
      <w:pPr>
        <w:pStyle w:val="ListParagraph"/>
        <w:numPr>
          <w:ilvl w:val="0"/>
          <w:numId w:val="17"/>
        </w:numPr>
        <w:rPr>
          <w:rFonts w:asciiTheme="majorHAnsi" w:hAnsiTheme="majorHAnsi"/>
          <w:sz w:val="22"/>
        </w:rPr>
      </w:pPr>
      <w:r w:rsidRPr="0033430C">
        <w:rPr>
          <w:rFonts w:asciiTheme="majorHAnsi" w:hAnsiTheme="majorHAnsi"/>
          <w:sz w:val="22"/>
        </w:rPr>
        <w:lastRenderedPageBreak/>
        <w:t xml:space="preserve">Number of Participants: 10 </w:t>
      </w:r>
    </w:p>
    <w:p w14:paraId="65370BF5" w14:textId="7CFFCA74" w:rsidR="00BB7154" w:rsidRPr="0033430C" w:rsidRDefault="00BB7154" w:rsidP="00BB7154">
      <w:pPr>
        <w:pStyle w:val="ListParagraph"/>
        <w:numPr>
          <w:ilvl w:val="0"/>
          <w:numId w:val="17"/>
        </w:numPr>
        <w:rPr>
          <w:rFonts w:asciiTheme="majorHAnsi" w:hAnsiTheme="majorHAnsi"/>
          <w:sz w:val="22"/>
        </w:rPr>
      </w:pPr>
      <w:r w:rsidRPr="0033430C">
        <w:rPr>
          <w:rFonts w:asciiTheme="majorHAnsi" w:hAnsiTheme="majorHAnsi"/>
          <w:sz w:val="22"/>
        </w:rPr>
        <w:t>Age: 20-</w:t>
      </w:r>
      <w:r w:rsidR="00BE49BA" w:rsidRPr="0033430C">
        <w:rPr>
          <w:rFonts w:asciiTheme="majorHAnsi" w:hAnsiTheme="majorHAnsi"/>
          <w:sz w:val="22"/>
        </w:rPr>
        <w:t>50</w:t>
      </w:r>
      <w:r w:rsidRPr="0033430C">
        <w:rPr>
          <w:rFonts w:asciiTheme="majorHAnsi" w:hAnsiTheme="majorHAnsi"/>
          <w:sz w:val="22"/>
        </w:rPr>
        <w:t xml:space="preserve"> Years</w:t>
      </w:r>
    </w:p>
    <w:p w14:paraId="0BD28FC6" w14:textId="39BA72AF" w:rsidR="00BB7154" w:rsidRPr="0033430C" w:rsidRDefault="005C4756" w:rsidP="00BB7154">
      <w:pPr>
        <w:pStyle w:val="ListParagraph"/>
        <w:numPr>
          <w:ilvl w:val="0"/>
          <w:numId w:val="17"/>
        </w:numPr>
        <w:rPr>
          <w:rFonts w:asciiTheme="majorHAnsi" w:hAnsiTheme="majorHAnsi"/>
          <w:sz w:val="22"/>
        </w:rPr>
      </w:pPr>
      <w:r w:rsidRPr="0033430C">
        <w:rPr>
          <w:rFonts w:asciiTheme="majorHAnsi" w:hAnsiTheme="majorHAnsi"/>
          <w:sz w:val="22"/>
        </w:rPr>
        <w:t>Gender: Males, Females</w:t>
      </w:r>
      <w:r w:rsidR="001B1EE1" w:rsidRPr="0033430C">
        <w:rPr>
          <w:rFonts w:asciiTheme="majorHAnsi" w:hAnsiTheme="majorHAnsi"/>
          <w:sz w:val="22"/>
        </w:rPr>
        <w:t xml:space="preserve"> (Mixed)</w:t>
      </w:r>
    </w:p>
    <w:p w14:paraId="27E24346" w14:textId="77777777" w:rsidR="009753BD" w:rsidRPr="00391C08" w:rsidRDefault="009753BD" w:rsidP="009753BD">
      <w:pPr>
        <w:ind w:left="-284"/>
        <w:rPr>
          <w:rFonts w:asciiTheme="majorHAnsi" w:hAnsiTheme="majorHAnsi"/>
          <w:sz w:val="22"/>
        </w:rPr>
      </w:pPr>
    </w:p>
    <w:p w14:paraId="2E3B8B94" w14:textId="77777777" w:rsidR="009753BD" w:rsidRPr="00391C08" w:rsidRDefault="005A423C" w:rsidP="009753BD">
      <w:pPr>
        <w:ind w:left="-284"/>
        <w:rPr>
          <w:rFonts w:asciiTheme="majorHAnsi" w:hAnsiTheme="majorHAnsi"/>
          <w:sz w:val="22"/>
        </w:rPr>
      </w:pPr>
      <w:r w:rsidRPr="00391C08">
        <w:rPr>
          <w:rFonts w:asciiTheme="majorHAnsi" w:hAnsiTheme="majorHAnsi"/>
          <w:sz w:val="22"/>
        </w:rPr>
        <w:t>2</w:t>
      </w:r>
      <w:r w:rsidR="009753BD" w:rsidRPr="00391C08">
        <w:rPr>
          <w:rFonts w:asciiTheme="majorHAnsi" w:hAnsiTheme="majorHAnsi"/>
          <w:sz w:val="22"/>
        </w:rPr>
        <w:t xml:space="preserve">. How will participants be </w:t>
      </w:r>
      <w:r w:rsidR="009753BD" w:rsidRPr="00391C08">
        <w:rPr>
          <w:rFonts w:asciiTheme="majorHAnsi" w:hAnsiTheme="majorHAnsi"/>
          <w:b/>
          <w:sz w:val="22"/>
        </w:rPr>
        <w:t>recruited</w:t>
      </w:r>
      <w:r w:rsidR="009753BD" w:rsidRPr="00391C08">
        <w:rPr>
          <w:rFonts w:asciiTheme="majorHAnsi" w:hAnsiTheme="majorHAnsi"/>
          <w:sz w:val="22"/>
        </w:rPr>
        <w:t xml:space="preserve"> and from where?  </w:t>
      </w:r>
    </w:p>
    <w:p w14:paraId="3D667A9E" w14:textId="77777777" w:rsidR="009753BD" w:rsidRPr="00391C08" w:rsidRDefault="009753BD" w:rsidP="009753BD">
      <w:pPr>
        <w:ind w:left="-284"/>
        <w:rPr>
          <w:rFonts w:asciiTheme="majorHAnsi" w:hAnsiTheme="majorHAnsi"/>
          <w:sz w:val="22"/>
        </w:rPr>
      </w:pPr>
    </w:p>
    <w:p w14:paraId="1F7ACEAD" w14:textId="71C69F7B" w:rsidR="005A423C" w:rsidRPr="00223D0F" w:rsidRDefault="00223D0F" w:rsidP="00223D0F">
      <w:pPr>
        <w:pStyle w:val="ListParagraph"/>
        <w:numPr>
          <w:ilvl w:val="0"/>
          <w:numId w:val="18"/>
        </w:numPr>
        <w:rPr>
          <w:rFonts w:asciiTheme="majorHAnsi" w:hAnsiTheme="majorHAnsi"/>
          <w:sz w:val="22"/>
        </w:rPr>
      </w:pPr>
      <w:r w:rsidRPr="00223D0F">
        <w:rPr>
          <w:rFonts w:asciiTheme="majorHAnsi" w:hAnsiTheme="majorHAnsi"/>
          <w:sz w:val="22"/>
        </w:rPr>
        <w:t>University mailing list (Graduate and Undergrads)</w:t>
      </w:r>
      <w:r w:rsidR="00C15D5D">
        <w:rPr>
          <w:rFonts w:asciiTheme="majorHAnsi" w:hAnsiTheme="majorHAnsi"/>
          <w:sz w:val="22"/>
        </w:rPr>
        <w:t xml:space="preserve"> in SCC</w:t>
      </w:r>
      <w:r w:rsidR="0033430C">
        <w:rPr>
          <w:rFonts w:asciiTheme="majorHAnsi" w:hAnsiTheme="majorHAnsi"/>
          <w:sz w:val="22"/>
        </w:rPr>
        <w:t xml:space="preserve">, </w:t>
      </w:r>
      <w:r w:rsidR="00C15D5D">
        <w:rPr>
          <w:rFonts w:asciiTheme="majorHAnsi" w:hAnsiTheme="majorHAnsi"/>
          <w:sz w:val="22"/>
        </w:rPr>
        <w:t>other departments in FST</w:t>
      </w:r>
      <w:r w:rsidR="0033430C">
        <w:rPr>
          <w:rFonts w:asciiTheme="majorHAnsi" w:hAnsiTheme="majorHAnsi"/>
          <w:sz w:val="22"/>
        </w:rPr>
        <w:t xml:space="preserve"> and acquaintances.</w:t>
      </w:r>
    </w:p>
    <w:p w14:paraId="45577D11" w14:textId="77777777" w:rsidR="00223D0F" w:rsidRPr="00391C08" w:rsidRDefault="00223D0F" w:rsidP="009753BD">
      <w:pPr>
        <w:ind w:left="-284"/>
        <w:rPr>
          <w:rFonts w:asciiTheme="majorHAnsi" w:hAnsiTheme="majorHAnsi"/>
          <w:sz w:val="22"/>
        </w:rPr>
      </w:pPr>
    </w:p>
    <w:p w14:paraId="4865D42F" w14:textId="77777777" w:rsidR="009753BD" w:rsidRPr="00391C08" w:rsidRDefault="005A423C" w:rsidP="009753BD">
      <w:pPr>
        <w:ind w:left="-284"/>
        <w:rPr>
          <w:rFonts w:asciiTheme="majorHAnsi" w:hAnsiTheme="majorHAnsi"/>
          <w:sz w:val="22"/>
        </w:rPr>
      </w:pPr>
      <w:r w:rsidRPr="00391C08">
        <w:rPr>
          <w:rFonts w:asciiTheme="majorHAnsi" w:hAnsiTheme="majorHAnsi"/>
          <w:sz w:val="22"/>
        </w:rPr>
        <w:t>3</w:t>
      </w:r>
      <w:r w:rsidR="009753BD" w:rsidRPr="00391C08">
        <w:rPr>
          <w:rFonts w:asciiTheme="majorHAnsi" w:hAnsiTheme="majorHAnsi"/>
          <w:sz w:val="22"/>
        </w:rPr>
        <w:t xml:space="preserve">. Briefly describe your </w:t>
      </w:r>
      <w:r w:rsidR="009753BD" w:rsidRPr="00391C08">
        <w:rPr>
          <w:rFonts w:asciiTheme="majorHAnsi" w:hAnsiTheme="majorHAnsi"/>
          <w:b/>
          <w:sz w:val="22"/>
        </w:rPr>
        <w:t>data collection methods</w:t>
      </w:r>
      <w:r w:rsidR="009753BD" w:rsidRPr="00391C08">
        <w:rPr>
          <w:rFonts w:asciiTheme="majorHAnsi" w:hAnsiTheme="majorHAnsi"/>
          <w:sz w:val="22"/>
        </w:rPr>
        <w:t>, drawing particular attention to any potential ethical issues</w:t>
      </w:r>
      <w:r w:rsidR="004D19AF" w:rsidRPr="00391C08">
        <w:rPr>
          <w:rFonts w:asciiTheme="majorHAnsi" w:hAnsiTheme="majorHAnsi"/>
          <w:sz w:val="22"/>
        </w:rPr>
        <w:t>.</w:t>
      </w:r>
      <w:r w:rsidR="009753BD" w:rsidRPr="00391C08">
        <w:rPr>
          <w:rFonts w:asciiTheme="majorHAnsi" w:hAnsiTheme="majorHAnsi"/>
          <w:sz w:val="22"/>
        </w:rPr>
        <w:t xml:space="preserve"> </w:t>
      </w:r>
    </w:p>
    <w:p w14:paraId="0589F535" w14:textId="77777777" w:rsidR="009753BD" w:rsidRDefault="009753BD" w:rsidP="009753BD">
      <w:pPr>
        <w:ind w:left="-284"/>
        <w:rPr>
          <w:rFonts w:asciiTheme="majorHAnsi" w:hAnsiTheme="majorHAnsi"/>
          <w:sz w:val="22"/>
        </w:rPr>
      </w:pPr>
    </w:p>
    <w:p w14:paraId="18909579" w14:textId="2EAEF261" w:rsidR="00223D0F" w:rsidRDefault="00223D0F" w:rsidP="00223D0F">
      <w:pPr>
        <w:pStyle w:val="ListParagraph"/>
        <w:numPr>
          <w:ilvl w:val="0"/>
          <w:numId w:val="18"/>
        </w:numPr>
        <w:rPr>
          <w:rFonts w:asciiTheme="majorHAnsi" w:hAnsiTheme="majorHAnsi"/>
          <w:sz w:val="22"/>
        </w:rPr>
      </w:pPr>
      <w:r w:rsidRPr="00223D0F">
        <w:rPr>
          <w:rFonts w:asciiTheme="majorHAnsi" w:hAnsiTheme="majorHAnsi"/>
          <w:sz w:val="22"/>
        </w:rPr>
        <w:t>Interviews</w:t>
      </w:r>
      <w:r w:rsidR="00EC438A">
        <w:rPr>
          <w:rFonts w:asciiTheme="majorHAnsi" w:hAnsiTheme="majorHAnsi"/>
          <w:sz w:val="22"/>
        </w:rPr>
        <w:t xml:space="preserve"> and the mobile application.</w:t>
      </w:r>
    </w:p>
    <w:p w14:paraId="7DC304AA" w14:textId="77777777" w:rsidR="004B60FA" w:rsidRDefault="004B60FA" w:rsidP="004B60FA">
      <w:pPr>
        <w:rPr>
          <w:rFonts w:asciiTheme="majorHAnsi" w:hAnsiTheme="majorHAnsi"/>
          <w:sz w:val="22"/>
        </w:rPr>
      </w:pPr>
    </w:p>
    <w:p w14:paraId="63EB9440" w14:textId="38870029" w:rsidR="00223D0F" w:rsidRPr="00BC3D49" w:rsidRDefault="004B60FA" w:rsidP="00BC3D49">
      <w:pPr>
        <w:pStyle w:val="ListParagraph"/>
        <w:numPr>
          <w:ilvl w:val="0"/>
          <w:numId w:val="18"/>
        </w:numPr>
        <w:jc w:val="both"/>
        <w:rPr>
          <w:rFonts w:asciiTheme="majorHAnsi" w:hAnsiTheme="majorHAnsi"/>
          <w:sz w:val="22"/>
        </w:rPr>
      </w:pPr>
      <w:r w:rsidRPr="00BC3D49">
        <w:rPr>
          <w:rFonts w:asciiTheme="majorHAnsi" w:hAnsiTheme="majorHAnsi"/>
          <w:sz w:val="22"/>
        </w:rPr>
        <w:t>Ethical Issues:</w:t>
      </w:r>
      <w:r w:rsidR="00173377" w:rsidRPr="00BC3D49">
        <w:rPr>
          <w:rFonts w:asciiTheme="majorHAnsi" w:hAnsiTheme="majorHAnsi"/>
          <w:sz w:val="22"/>
        </w:rPr>
        <w:t xml:space="preserve"> Some possible ethical issues are that participants will have data about their breathing recorded by </w:t>
      </w:r>
      <w:r w:rsidR="00EC438A">
        <w:rPr>
          <w:rFonts w:asciiTheme="majorHAnsi" w:hAnsiTheme="majorHAnsi"/>
          <w:sz w:val="22"/>
        </w:rPr>
        <w:t>the application</w:t>
      </w:r>
      <w:r w:rsidR="00173377" w:rsidRPr="00BC3D49">
        <w:rPr>
          <w:rFonts w:asciiTheme="majorHAnsi" w:hAnsiTheme="majorHAnsi"/>
          <w:sz w:val="22"/>
        </w:rPr>
        <w:t xml:space="preserve"> when they participate, and audio recordings </w:t>
      </w:r>
      <w:r w:rsidR="00EC438A">
        <w:rPr>
          <w:rFonts w:asciiTheme="majorHAnsi" w:hAnsiTheme="majorHAnsi"/>
          <w:sz w:val="22"/>
        </w:rPr>
        <w:t>will</w:t>
      </w:r>
      <w:r w:rsidR="00173377" w:rsidRPr="00BC3D49">
        <w:rPr>
          <w:rFonts w:asciiTheme="majorHAnsi" w:hAnsiTheme="majorHAnsi"/>
          <w:sz w:val="22"/>
        </w:rPr>
        <w:t xml:space="preserve"> be collected during the interviews.</w:t>
      </w:r>
      <w:r w:rsidR="00BC3D49" w:rsidRPr="00BC3D49">
        <w:rPr>
          <w:rFonts w:asciiTheme="majorHAnsi" w:hAnsiTheme="majorHAnsi"/>
          <w:sz w:val="22"/>
        </w:rPr>
        <w:t xml:space="preserve"> </w:t>
      </w:r>
    </w:p>
    <w:p w14:paraId="5FA34A4B" w14:textId="77777777" w:rsidR="005A423C" w:rsidRPr="00391C08" w:rsidRDefault="005A423C" w:rsidP="009753BD">
      <w:pPr>
        <w:ind w:left="-284"/>
        <w:rPr>
          <w:rFonts w:asciiTheme="majorHAnsi" w:hAnsiTheme="majorHAnsi"/>
          <w:sz w:val="22"/>
        </w:rPr>
      </w:pPr>
    </w:p>
    <w:p w14:paraId="1666006E" w14:textId="77777777" w:rsidR="009753BD" w:rsidRPr="00592096" w:rsidRDefault="005A423C" w:rsidP="009753BD">
      <w:pPr>
        <w:ind w:left="-284"/>
        <w:rPr>
          <w:rFonts w:asciiTheme="majorHAnsi" w:hAnsiTheme="majorHAnsi"/>
          <w:b/>
          <w:sz w:val="22"/>
        </w:rPr>
      </w:pPr>
      <w:r w:rsidRPr="00592096">
        <w:rPr>
          <w:rFonts w:asciiTheme="majorHAnsi" w:hAnsiTheme="majorHAnsi"/>
          <w:b/>
          <w:sz w:val="22"/>
        </w:rPr>
        <w:t>4</w:t>
      </w:r>
      <w:r w:rsidR="009753BD" w:rsidRPr="00592096">
        <w:rPr>
          <w:rFonts w:asciiTheme="majorHAnsi" w:hAnsiTheme="majorHAnsi"/>
          <w:b/>
          <w:sz w:val="22"/>
        </w:rPr>
        <w:t xml:space="preserve">. Consent </w:t>
      </w:r>
    </w:p>
    <w:p w14:paraId="622B45FD" w14:textId="77777777" w:rsidR="002A021B" w:rsidRPr="00391C08" w:rsidRDefault="004D19AF" w:rsidP="009753BD">
      <w:pPr>
        <w:ind w:left="-284"/>
        <w:rPr>
          <w:rFonts w:asciiTheme="majorHAnsi" w:hAnsiTheme="majorHAnsi"/>
          <w:sz w:val="22"/>
        </w:rPr>
      </w:pPr>
      <w:r w:rsidRPr="00391C08">
        <w:rPr>
          <w:rFonts w:asciiTheme="majorHAnsi" w:hAnsiTheme="majorHAnsi"/>
          <w:sz w:val="22"/>
        </w:rPr>
        <w:t>4</w:t>
      </w:r>
      <w:r w:rsidR="009753BD" w:rsidRPr="00391C08">
        <w:rPr>
          <w:rFonts w:asciiTheme="majorHAnsi" w:hAnsiTheme="majorHAnsi"/>
          <w:sz w:val="22"/>
        </w:rPr>
        <w:t xml:space="preserve">a. Will you take all necessary steps to </w:t>
      </w:r>
      <w:r w:rsidR="009753BD" w:rsidRPr="00391C08">
        <w:rPr>
          <w:rFonts w:asciiTheme="majorHAnsi" w:hAnsiTheme="majorHAnsi"/>
          <w:b/>
          <w:sz w:val="22"/>
        </w:rPr>
        <w:t>obtain the voluntary and informed consent</w:t>
      </w:r>
      <w:r w:rsidR="009753BD" w:rsidRPr="00391C08">
        <w:rPr>
          <w:rFonts w:asciiTheme="majorHAnsi" w:hAnsiTheme="majorHAnsi"/>
          <w:sz w:val="22"/>
        </w:rPr>
        <w:t xml:space="preserve"> of the prospective participant(s) or, in the case of individual(s) not capable of giving informed consent, the permission of a legally authorised representative in accordance with applicable law? </w:t>
      </w:r>
      <w:r w:rsidR="00D76185">
        <w:rPr>
          <w:rFonts w:asciiTheme="majorHAnsi" w:hAnsiTheme="majorHAnsi"/>
          <w:b/>
          <w:sz w:val="22"/>
        </w:rPr>
        <w:t>YES</w:t>
      </w:r>
      <w:r w:rsidR="002A021B" w:rsidRPr="00391C08">
        <w:rPr>
          <w:rFonts w:asciiTheme="majorHAnsi" w:hAnsiTheme="majorHAnsi"/>
          <w:sz w:val="22"/>
        </w:rPr>
        <w:t xml:space="preserve"> </w:t>
      </w:r>
    </w:p>
    <w:p w14:paraId="3128E66F" w14:textId="77777777" w:rsidR="009753BD" w:rsidRPr="00391C08" w:rsidRDefault="004D19AF" w:rsidP="009753BD">
      <w:pPr>
        <w:ind w:left="-284"/>
        <w:rPr>
          <w:rFonts w:asciiTheme="majorHAnsi" w:hAnsiTheme="majorHAnsi"/>
          <w:sz w:val="22"/>
        </w:rPr>
      </w:pPr>
      <w:r w:rsidRPr="00391C08">
        <w:rPr>
          <w:rFonts w:asciiTheme="majorHAnsi" w:hAnsiTheme="majorHAnsi"/>
          <w:sz w:val="22"/>
        </w:rPr>
        <w:t>If yes, please go to question 4</w:t>
      </w:r>
      <w:r w:rsidR="009753BD" w:rsidRPr="00391C08">
        <w:rPr>
          <w:rFonts w:asciiTheme="majorHAnsi" w:hAnsiTheme="majorHAnsi"/>
          <w:sz w:val="22"/>
        </w:rPr>
        <w:t>b</w:t>
      </w:r>
      <w:r w:rsidRPr="00391C08">
        <w:rPr>
          <w:rFonts w:asciiTheme="majorHAnsi" w:hAnsiTheme="majorHAnsi"/>
          <w:sz w:val="22"/>
        </w:rPr>
        <w:t>. If no, please go to question 4</w:t>
      </w:r>
      <w:r w:rsidR="009753BD" w:rsidRPr="00391C08">
        <w:rPr>
          <w:rFonts w:asciiTheme="majorHAnsi" w:hAnsiTheme="majorHAnsi"/>
          <w:sz w:val="22"/>
        </w:rPr>
        <w:t>c.</w:t>
      </w:r>
    </w:p>
    <w:p w14:paraId="091CFCE8" w14:textId="77777777" w:rsidR="009753BD" w:rsidRPr="00391C08" w:rsidRDefault="009753BD" w:rsidP="009753BD">
      <w:pPr>
        <w:ind w:left="-284"/>
        <w:rPr>
          <w:rFonts w:asciiTheme="majorHAnsi" w:hAnsiTheme="majorHAnsi"/>
          <w:sz w:val="22"/>
        </w:rPr>
      </w:pPr>
    </w:p>
    <w:p w14:paraId="381EF5D2" w14:textId="77777777" w:rsidR="009753BD" w:rsidRDefault="004D19AF" w:rsidP="009753BD">
      <w:pPr>
        <w:ind w:left="-284"/>
        <w:rPr>
          <w:rFonts w:asciiTheme="majorHAnsi" w:hAnsiTheme="majorHAnsi"/>
          <w:sz w:val="22"/>
        </w:rPr>
      </w:pPr>
      <w:r w:rsidRPr="00391C08">
        <w:rPr>
          <w:rFonts w:asciiTheme="majorHAnsi" w:hAnsiTheme="majorHAnsi"/>
          <w:sz w:val="22"/>
        </w:rPr>
        <w:t>4</w:t>
      </w:r>
      <w:r w:rsidR="009753BD" w:rsidRPr="00391C08">
        <w:rPr>
          <w:rFonts w:asciiTheme="majorHAnsi" w:hAnsiTheme="majorHAnsi"/>
          <w:sz w:val="22"/>
        </w:rPr>
        <w:t xml:space="preserve">b. Please explain the procedure you will use for </w:t>
      </w:r>
      <w:r w:rsidR="009753BD" w:rsidRPr="00391C08">
        <w:rPr>
          <w:rFonts w:asciiTheme="majorHAnsi" w:hAnsiTheme="majorHAnsi"/>
          <w:b/>
          <w:sz w:val="22"/>
        </w:rPr>
        <w:t>obtaining consent</w:t>
      </w:r>
      <w:r w:rsidR="00D76185">
        <w:rPr>
          <w:rFonts w:asciiTheme="majorHAnsi" w:hAnsiTheme="majorHAnsi"/>
          <w:sz w:val="22"/>
        </w:rPr>
        <w:t>?</w:t>
      </w:r>
      <w:r w:rsidR="009753BD" w:rsidRPr="00391C08">
        <w:rPr>
          <w:rFonts w:asciiTheme="majorHAnsi" w:hAnsiTheme="majorHAnsi"/>
          <w:sz w:val="22"/>
        </w:rPr>
        <w:t xml:space="preserve"> If applicable, please explain the procedures you intend to use to gain permission on behalf of participants who are unable to give informed consent. </w:t>
      </w:r>
    </w:p>
    <w:p w14:paraId="16C95335" w14:textId="77777777" w:rsidR="00D76185" w:rsidRPr="00D76185" w:rsidRDefault="009F57C3" w:rsidP="00D76185">
      <w:pPr>
        <w:pStyle w:val="ListParagraph"/>
        <w:numPr>
          <w:ilvl w:val="0"/>
          <w:numId w:val="19"/>
        </w:numPr>
        <w:rPr>
          <w:rFonts w:asciiTheme="majorHAnsi" w:hAnsiTheme="majorHAnsi"/>
          <w:sz w:val="22"/>
        </w:rPr>
      </w:pPr>
      <w:r>
        <w:rPr>
          <w:rFonts w:asciiTheme="majorHAnsi" w:hAnsiTheme="majorHAnsi"/>
          <w:sz w:val="22"/>
        </w:rPr>
        <w:t xml:space="preserve">All participants will be given participant information sheet with details about the study and its procedure. If participants agree with the details provided, they will sign the given consent form. </w:t>
      </w:r>
    </w:p>
    <w:p w14:paraId="4489CA88" w14:textId="77777777" w:rsidR="009753BD" w:rsidRPr="00391C08" w:rsidRDefault="009753BD" w:rsidP="009753BD">
      <w:pPr>
        <w:ind w:left="-284"/>
        <w:rPr>
          <w:rFonts w:asciiTheme="majorHAnsi" w:hAnsiTheme="majorHAnsi"/>
          <w:sz w:val="22"/>
        </w:rPr>
      </w:pPr>
    </w:p>
    <w:p w14:paraId="752B98AC" w14:textId="77777777" w:rsidR="002A021B" w:rsidRPr="00391C08" w:rsidRDefault="002A021B" w:rsidP="009753BD">
      <w:pPr>
        <w:ind w:left="-284"/>
        <w:rPr>
          <w:rFonts w:asciiTheme="majorHAnsi" w:hAnsiTheme="majorHAnsi"/>
          <w:sz w:val="22"/>
        </w:rPr>
      </w:pPr>
    </w:p>
    <w:p w14:paraId="248CF373" w14:textId="37E73F10" w:rsidR="009753BD" w:rsidRDefault="004D19AF" w:rsidP="009753BD">
      <w:pPr>
        <w:ind w:left="-284"/>
        <w:rPr>
          <w:rFonts w:asciiTheme="majorHAnsi" w:hAnsiTheme="majorHAnsi"/>
          <w:sz w:val="22"/>
        </w:rPr>
      </w:pPr>
      <w:r w:rsidRPr="00391C08">
        <w:rPr>
          <w:rFonts w:asciiTheme="majorHAnsi" w:hAnsiTheme="majorHAnsi"/>
          <w:sz w:val="22"/>
        </w:rPr>
        <w:t>4</w:t>
      </w:r>
      <w:r w:rsidR="009753BD" w:rsidRPr="00391C08">
        <w:rPr>
          <w:rFonts w:asciiTheme="majorHAnsi" w:hAnsiTheme="majorHAnsi"/>
          <w:sz w:val="22"/>
        </w:rPr>
        <w:t>c.</w:t>
      </w:r>
      <w:r w:rsidR="00EB0D91" w:rsidRPr="00391C08">
        <w:rPr>
          <w:rFonts w:asciiTheme="majorHAnsi" w:hAnsiTheme="majorHAnsi"/>
          <w:sz w:val="22"/>
        </w:rPr>
        <w:t xml:space="preserve"> </w:t>
      </w:r>
      <w:r w:rsidR="009753BD" w:rsidRPr="00391C08">
        <w:rPr>
          <w:rFonts w:asciiTheme="majorHAnsi" w:hAnsiTheme="majorHAnsi"/>
          <w:sz w:val="22"/>
        </w:rPr>
        <w:t xml:space="preserve">If it will be necessary for participants to take part in the study </w:t>
      </w:r>
      <w:r w:rsidR="009753BD" w:rsidRPr="00391C08">
        <w:rPr>
          <w:rFonts w:asciiTheme="majorHAnsi" w:hAnsiTheme="majorHAnsi"/>
          <w:b/>
          <w:sz w:val="22"/>
        </w:rPr>
        <w:t>without their knowledge and consent at the time</w:t>
      </w:r>
      <w:r w:rsidR="009753BD" w:rsidRPr="00391C08">
        <w:rPr>
          <w:rFonts w:asciiTheme="majorHAnsi" w:hAnsiTheme="majorHAnsi"/>
          <w:sz w:val="22"/>
        </w:rPr>
        <w:t xml:space="preserve">, please explain why (for example covert observations may be necessary in some settings; some experiments require use of deception or partial deception – not telling participants everything about the experiment). </w:t>
      </w:r>
    </w:p>
    <w:p w14:paraId="3D6B1132" w14:textId="17EAF252" w:rsidR="00F811B9" w:rsidRPr="00AB11E9" w:rsidRDefault="00F811B9" w:rsidP="00AB11E9">
      <w:pPr>
        <w:pStyle w:val="ListParagraph"/>
        <w:numPr>
          <w:ilvl w:val="0"/>
          <w:numId w:val="19"/>
        </w:numPr>
        <w:rPr>
          <w:rFonts w:asciiTheme="majorHAnsi" w:hAnsiTheme="majorHAnsi"/>
          <w:sz w:val="22"/>
        </w:rPr>
      </w:pPr>
      <w:r w:rsidRPr="00F811B9">
        <w:rPr>
          <w:rFonts w:asciiTheme="majorHAnsi" w:hAnsiTheme="majorHAnsi"/>
          <w:sz w:val="22"/>
        </w:rPr>
        <w:t>N.A</w:t>
      </w:r>
    </w:p>
    <w:p w14:paraId="4E644B15" w14:textId="77777777" w:rsidR="00F61CD0" w:rsidRPr="00391C08" w:rsidRDefault="00F61CD0" w:rsidP="009753BD">
      <w:pPr>
        <w:ind w:left="-284"/>
        <w:rPr>
          <w:rFonts w:asciiTheme="majorHAnsi" w:hAnsiTheme="majorHAnsi"/>
          <w:sz w:val="22"/>
        </w:rPr>
      </w:pPr>
    </w:p>
    <w:p w14:paraId="78A14954" w14:textId="77777777" w:rsidR="009753BD" w:rsidRPr="00391C08" w:rsidRDefault="009753BD" w:rsidP="009753BD">
      <w:pPr>
        <w:ind w:left="-284"/>
        <w:rPr>
          <w:rFonts w:asciiTheme="majorHAnsi" w:hAnsiTheme="majorHAnsi"/>
          <w:sz w:val="22"/>
        </w:rPr>
      </w:pPr>
    </w:p>
    <w:p w14:paraId="5E872083" w14:textId="1E9E0330" w:rsidR="009753BD" w:rsidRDefault="004D19AF" w:rsidP="009753BD">
      <w:pPr>
        <w:ind w:left="-284"/>
        <w:rPr>
          <w:rFonts w:asciiTheme="majorHAnsi" w:hAnsiTheme="majorHAnsi"/>
          <w:sz w:val="22"/>
        </w:rPr>
      </w:pPr>
      <w:r w:rsidRPr="00391C08">
        <w:rPr>
          <w:rFonts w:asciiTheme="majorHAnsi" w:hAnsiTheme="majorHAnsi"/>
          <w:sz w:val="22"/>
        </w:rPr>
        <w:t>5</w:t>
      </w:r>
      <w:r w:rsidR="009753BD" w:rsidRPr="00391C08">
        <w:rPr>
          <w:rFonts w:asciiTheme="majorHAnsi" w:hAnsiTheme="majorHAnsi"/>
          <w:sz w:val="22"/>
        </w:rPr>
        <w:t xml:space="preserve">. </w:t>
      </w:r>
      <w:r w:rsidR="009753BD" w:rsidRPr="00255F9E">
        <w:rPr>
          <w:rFonts w:asciiTheme="majorHAnsi" w:hAnsiTheme="majorHAnsi"/>
          <w:sz w:val="22"/>
        </w:rPr>
        <w:t xml:space="preserve">Could participation cause </w:t>
      </w:r>
      <w:r w:rsidR="009753BD" w:rsidRPr="00255F9E">
        <w:rPr>
          <w:rFonts w:asciiTheme="majorHAnsi" w:hAnsiTheme="majorHAnsi"/>
          <w:b/>
          <w:sz w:val="22"/>
        </w:rPr>
        <w:t>discomfort</w:t>
      </w:r>
      <w:r w:rsidR="009753BD" w:rsidRPr="00255F9E">
        <w:rPr>
          <w:rFonts w:asciiTheme="majorHAnsi" w:hAnsiTheme="majorHAnsi"/>
          <w:sz w:val="22"/>
        </w:rPr>
        <w:t xml:space="preserve"> (physical and psychological </w:t>
      </w:r>
      <w:r w:rsidR="009F57C3" w:rsidRPr="00255F9E">
        <w:rPr>
          <w:rFonts w:asciiTheme="majorHAnsi" w:hAnsiTheme="majorHAnsi"/>
          <w:sz w:val="22"/>
        </w:rPr>
        <w:t>e.g.</w:t>
      </w:r>
      <w:r w:rsidR="009753BD" w:rsidRPr="00255F9E">
        <w:rPr>
          <w:rFonts w:asciiTheme="majorHAnsi" w:hAnsiTheme="majorHAnsi"/>
          <w:sz w:val="22"/>
        </w:rPr>
        <w:t xml:space="preserve"> distressing, sensitive or embarrassing topics), </w:t>
      </w:r>
      <w:r w:rsidR="009753BD" w:rsidRPr="00255F9E">
        <w:rPr>
          <w:rFonts w:asciiTheme="majorHAnsi" w:hAnsiTheme="majorHAnsi"/>
          <w:b/>
          <w:sz w:val="22"/>
        </w:rPr>
        <w:t>inconvenience or danger beyond the risks encountered in normal life</w:t>
      </w:r>
      <w:r w:rsidR="009753BD" w:rsidRPr="00255F9E">
        <w:rPr>
          <w:rFonts w:asciiTheme="majorHAnsi" w:hAnsiTheme="majorHAnsi"/>
          <w:sz w:val="22"/>
        </w:rPr>
        <w:t>?  Please indicate plans to address these potential risks.  State the timescales within which participants may withdraw from the study, noting your reasons.</w:t>
      </w:r>
    </w:p>
    <w:p w14:paraId="2EED02BC" w14:textId="2B9B79A0" w:rsidR="00F811B9" w:rsidRPr="00F811B9" w:rsidRDefault="00F811B9" w:rsidP="00F811B9">
      <w:pPr>
        <w:pStyle w:val="ListParagraph"/>
        <w:numPr>
          <w:ilvl w:val="0"/>
          <w:numId w:val="19"/>
        </w:numPr>
        <w:rPr>
          <w:rFonts w:asciiTheme="majorHAnsi" w:hAnsiTheme="majorHAnsi"/>
          <w:sz w:val="22"/>
        </w:rPr>
      </w:pPr>
      <w:r w:rsidRPr="00F811B9">
        <w:rPr>
          <w:rFonts w:asciiTheme="majorHAnsi" w:hAnsiTheme="majorHAnsi"/>
          <w:sz w:val="22"/>
        </w:rPr>
        <w:t>N.A</w:t>
      </w:r>
    </w:p>
    <w:p w14:paraId="4D198279" w14:textId="665CAF13" w:rsidR="00241865" w:rsidRPr="00DD67B0" w:rsidRDefault="00241865" w:rsidP="00255F9E">
      <w:pPr>
        <w:jc w:val="both"/>
        <w:rPr>
          <w:rFonts w:ascii="Calibri" w:hAnsi="Calibri"/>
          <w:color w:val="000000"/>
          <w:sz w:val="23"/>
          <w:szCs w:val="23"/>
          <w:shd w:val="clear" w:color="auto" w:fill="FFFFFF"/>
          <w:lang w:eastAsia="en-GB"/>
        </w:rPr>
      </w:pPr>
    </w:p>
    <w:p w14:paraId="25458138" w14:textId="77777777" w:rsidR="009753BD" w:rsidRPr="00391C08" w:rsidRDefault="009753BD" w:rsidP="009753BD">
      <w:pPr>
        <w:ind w:left="-284"/>
        <w:rPr>
          <w:rFonts w:asciiTheme="majorHAnsi" w:hAnsiTheme="majorHAnsi"/>
          <w:sz w:val="22"/>
        </w:rPr>
      </w:pPr>
    </w:p>
    <w:p w14:paraId="767AFD0F" w14:textId="77777777" w:rsidR="009753BD" w:rsidRDefault="004D19AF" w:rsidP="009753BD">
      <w:pPr>
        <w:ind w:left="-284"/>
        <w:rPr>
          <w:rFonts w:asciiTheme="majorHAnsi" w:hAnsiTheme="majorHAnsi"/>
          <w:sz w:val="22"/>
        </w:rPr>
      </w:pPr>
      <w:r w:rsidRPr="00391C08">
        <w:rPr>
          <w:rFonts w:asciiTheme="majorHAnsi" w:hAnsiTheme="majorHAnsi"/>
          <w:sz w:val="22"/>
        </w:rPr>
        <w:t>6</w:t>
      </w:r>
      <w:r w:rsidR="009753BD" w:rsidRPr="00391C08">
        <w:rPr>
          <w:rFonts w:asciiTheme="majorHAnsi" w:hAnsiTheme="majorHAnsi"/>
          <w:sz w:val="22"/>
        </w:rPr>
        <w:t xml:space="preserve">. How will you protect participants’ </w:t>
      </w:r>
      <w:r w:rsidR="009753BD" w:rsidRPr="00391C08">
        <w:rPr>
          <w:rFonts w:asciiTheme="majorHAnsi" w:hAnsiTheme="majorHAnsi"/>
          <w:b/>
          <w:sz w:val="22"/>
        </w:rPr>
        <w:t>confidentiality and/or anonymity</w:t>
      </w:r>
      <w:r w:rsidR="009753BD" w:rsidRPr="00391C08">
        <w:rPr>
          <w:rFonts w:asciiTheme="majorHAnsi" w:hAnsiTheme="majorHAnsi"/>
          <w:sz w:val="22"/>
        </w:rPr>
        <w:t xml:space="preserve"> in data collection (e.g. interviews), data storage, data analysis, presentation of findings and publications?</w:t>
      </w:r>
    </w:p>
    <w:p w14:paraId="674B2B3C" w14:textId="77777777" w:rsidR="009F57C3" w:rsidRDefault="009F57C3" w:rsidP="009753BD">
      <w:pPr>
        <w:ind w:left="-284"/>
        <w:rPr>
          <w:rFonts w:asciiTheme="majorHAnsi" w:hAnsiTheme="majorHAnsi"/>
          <w:sz w:val="22"/>
        </w:rPr>
      </w:pPr>
    </w:p>
    <w:p w14:paraId="49C68BEA" w14:textId="2E0D2417" w:rsidR="009F57C3" w:rsidRPr="00255F9E" w:rsidRDefault="00AB11E9" w:rsidP="005F126C">
      <w:pPr>
        <w:pStyle w:val="ListParagraph"/>
        <w:numPr>
          <w:ilvl w:val="0"/>
          <w:numId w:val="19"/>
        </w:numPr>
        <w:rPr>
          <w:rFonts w:asciiTheme="majorHAnsi" w:hAnsiTheme="majorHAnsi"/>
          <w:sz w:val="22"/>
        </w:rPr>
      </w:pPr>
      <w:r>
        <w:rPr>
          <w:rFonts w:asciiTheme="majorHAnsi" w:hAnsiTheme="majorHAnsi"/>
          <w:sz w:val="22"/>
        </w:rPr>
        <w:lastRenderedPageBreak/>
        <w:t>Audio and breathing data</w:t>
      </w:r>
      <w:r w:rsidR="00255F9E" w:rsidRPr="00255F9E">
        <w:rPr>
          <w:rFonts w:asciiTheme="majorHAnsi" w:hAnsiTheme="majorHAnsi"/>
          <w:sz w:val="22"/>
        </w:rPr>
        <w:t xml:space="preserve"> collected from participants</w:t>
      </w:r>
      <w:r w:rsidR="009F57C3" w:rsidRPr="00255F9E">
        <w:rPr>
          <w:rFonts w:asciiTheme="majorHAnsi" w:hAnsiTheme="majorHAnsi"/>
          <w:sz w:val="22"/>
        </w:rPr>
        <w:t xml:space="preserve"> will be anonymized </w:t>
      </w:r>
      <w:r w:rsidR="005F126C" w:rsidRPr="00255F9E">
        <w:rPr>
          <w:rFonts w:asciiTheme="majorHAnsi" w:hAnsiTheme="majorHAnsi"/>
          <w:sz w:val="22"/>
        </w:rPr>
        <w:t>and will be saved securely</w:t>
      </w:r>
      <w:r w:rsidR="00A251CE" w:rsidRPr="00255F9E">
        <w:rPr>
          <w:rFonts w:asciiTheme="majorHAnsi" w:hAnsiTheme="majorHAnsi"/>
          <w:sz w:val="22"/>
        </w:rPr>
        <w:t xml:space="preserve"> on university secure hard-drives.</w:t>
      </w:r>
    </w:p>
    <w:p w14:paraId="60F27828" w14:textId="77777777" w:rsidR="009753BD" w:rsidRPr="00391C08" w:rsidRDefault="009753BD" w:rsidP="009753BD">
      <w:pPr>
        <w:ind w:left="-284"/>
        <w:rPr>
          <w:rFonts w:asciiTheme="majorHAnsi" w:hAnsiTheme="majorHAnsi"/>
          <w:sz w:val="22"/>
        </w:rPr>
      </w:pPr>
    </w:p>
    <w:p w14:paraId="50F882CD" w14:textId="77777777" w:rsidR="009753BD" w:rsidRPr="00391C08" w:rsidRDefault="009753BD" w:rsidP="009753BD">
      <w:pPr>
        <w:ind w:left="-284"/>
        <w:rPr>
          <w:rFonts w:asciiTheme="majorHAnsi" w:hAnsiTheme="majorHAnsi"/>
          <w:sz w:val="22"/>
        </w:rPr>
      </w:pPr>
    </w:p>
    <w:p w14:paraId="68BEDE5E" w14:textId="77777777" w:rsidR="009753BD" w:rsidRDefault="004D19AF" w:rsidP="009753BD">
      <w:pPr>
        <w:ind w:left="-284"/>
        <w:rPr>
          <w:rFonts w:asciiTheme="majorHAnsi" w:hAnsiTheme="majorHAnsi"/>
          <w:sz w:val="22"/>
        </w:rPr>
      </w:pPr>
      <w:r w:rsidRPr="00391C08">
        <w:rPr>
          <w:rFonts w:asciiTheme="majorHAnsi" w:hAnsiTheme="majorHAnsi"/>
          <w:sz w:val="22"/>
        </w:rPr>
        <w:t>7</w:t>
      </w:r>
      <w:r w:rsidR="009753BD" w:rsidRPr="00391C08">
        <w:rPr>
          <w:rFonts w:asciiTheme="majorHAnsi" w:hAnsiTheme="majorHAnsi"/>
          <w:sz w:val="22"/>
        </w:rPr>
        <w:t xml:space="preserve">. Do you anticipate any ethical constraints relating to </w:t>
      </w:r>
      <w:r w:rsidR="009753BD" w:rsidRPr="00391C08">
        <w:rPr>
          <w:rFonts w:asciiTheme="majorHAnsi" w:hAnsiTheme="majorHAnsi"/>
          <w:b/>
          <w:sz w:val="22"/>
        </w:rPr>
        <w:t>power imbalances or dependent relationships</w:t>
      </w:r>
      <w:r w:rsidR="009753BD" w:rsidRPr="00391C08">
        <w:rPr>
          <w:rFonts w:asciiTheme="majorHAnsi" w:hAnsiTheme="majorHAnsi"/>
          <w:sz w:val="22"/>
        </w:rPr>
        <w:t>, either with participants or with or within the research team? If yes, please explain how you intend to address these?</w:t>
      </w:r>
    </w:p>
    <w:p w14:paraId="7D65AB90" w14:textId="77777777" w:rsidR="005F126C" w:rsidRDefault="005F126C" w:rsidP="009753BD">
      <w:pPr>
        <w:ind w:left="-284"/>
        <w:rPr>
          <w:rFonts w:asciiTheme="majorHAnsi" w:hAnsiTheme="majorHAnsi"/>
          <w:sz w:val="22"/>
        </w:rPr>
      </w:pPr>
    </w:p>
    <w:p w14:paraId="4073B756" w14:textId="77777777" w:rsidR="005F126C" w:rsidRPr="005F126C" w:rsidRDefault="005F126C" w:rsidP="005F126C">
      <w:pPr>
        <w:pStyle w:val="ListParagraph"/>
        <w:numPr>
          <w:ilvl w:val="0"/>
          <w:numId w:val="19"/>
        </w:numPr>
        <w:rPr>
          <w:rFonts w:asciiTheme="majorHAnsi" w:hAnsiTheme="majorHAnsi"/>
          <w:sz w:val="22"/>
        </w:rPr>
      </w:pPr>
      <w:r w:rsidRPr="005F126C">
        <w:rPr>
          <w:rFonts w:asciiTheme="majorHAnsi" w:hAnsiTheme="majorHAnsi"/>
          <w:sz w:val="22"/>
        </w:rPr>
        <w:t>N.A</w:t>
      </w:r>
    </w:p>
    <w:p w14:paraId="324D3A2E" w14:textId="77777777" w:rsidR="009753BD" w:rsidRPr="00391C08" w:rsidRDefault="009753BD" w:rsidP="009753BD">
      <w:pPr>
        <w:ind w:left="-284"/>
        <w:rPr>
          <w:rFonts w:asciiTheme="majorHAnsi" w:hAnsiTheme="majorHAnsi"/>
          <w:sz w:val="22"/>
        </w:rPr>
      </w:pPr>
    </w:p>
    <w:p w14:paraId="57BDCBAE" w14:textId="77777777" w:rsidR="009753BD" w:rsidRPr="00391C08" w:rsidRDefault="009753BD" w:rsidP="005F126C">
      <w:pPr>
        <w:rPr>
          <w:rFonts w:asciiTheme="majorHAnsi" w:hAnsiTheme="majorHAnsi"/>
          <w:sz w:val="22"/>
        </w:rPr>
      </w:pPr>
    </w:p>
    <w:p w14:paraId="273BAB4D" w14:textId="492E613E" w:rsidR="009753BD" w:rsidRDefault="004D19AF" w:rsidP="009753BD">
      <w:pPr>
        <w:ind w:left="-284"/>
        <w:rPr>
          <w:rFonts w:asciiTheme="majorHAnsi" w:hAnsiTheme="majorHAnsi"/>
          <w:sz w:val="22"/>
        </w:rPr>
      </w:pPr>
      <w:r w:rsidRPr="00391C08">
        <w:rPr>
          <w:rFonts w:asciiTheme="majorHAnsi" w:hAnsiTheme="majorHAnsi"/>
          <w:sz w:val="22"/>
        </w:rPr>
        <w:t>8</w:t>
      </w:r>
      <w:r w:rsidR="009753BD" w:rsidRPr="00391C08">
        <w:rPr>
          <w:rFonts w:asciiTheme="majorHAnsi" w:hAnsiTheme="majorHAnsi"/>
          <w:sz w:val="22"/>
        </w:rPr>
        <w:t xml:space="preserve">.  What potential </w:t>
      </w:r>
      <w:r w:rsidR="009753BD" w:rsidRPr="00391C08">
        <w:rPr>
          <w:rFonts w:asciiTheme="majorHAnsi" w:hAnsiTheme="majorHAnsi"/>
          <w:b/>
          <w:sz w:val="22"/>
        </w:rPr>
        <w:t>risks may exist for the researcher</w:t>
      </w:r>
      <w:r w:rsidR="009753BD" w:rsidRPr="00391C08">
        <w:rPr>
          <w:rFonts w:asciiTheme="majorHAnsi" w:hAnsiTheme="majorHAnsi"/>
          <w:sz w:val="22"/>
        </w:rPr>
        <w:t xml:space="preserve"> and/or research team?  Please indicate plans to address such risks (for example, noting the support available to you/the researcher; counselling considerations arising from the sensitive or distressing nature of the research/topic; details of the lone worker plan you or any researchers will follow, </w:t>
      </w:r>
      <w:proofErr w:type="gramStart"/>
      <w:r w:rsidR="009753BD" w:rsidRPr="00391C08">
        <w:rPr>
          <w:rFonts w:asciiTheme="majorHAnsi" w:hAnsiTheme="majorHAnsi"/>
          <w:sz w:val="22"/>
        </w:rPr>
        <w:t>in particular when</w:t>
      </w:r>
      <w:proofErr w:type="gramEnd"/>
      <w:r w:rsidR="009753BD" w:rsidRPr="00391C08">
        <w:rPr>
          <w:rFonts w:asciiTheme="majorHAnsi" w:hAnsiTheme="majorHAnsi"/>
          <w:sz w:val="22"/>
        </w:rPr>
        <w:t xml:space="preserve"> working abroad.</w:t>
      </w:r>
    </w:p>
    <w:p w14:paraId="13556E07" w14:textId="455D4D98" w:rsidR="00AB11E9" w:rsidRPr="00475F33" w:rsidRDefault="00AB11E9" w:rsidP="00475F33">
      <w:pPr>
        <w:pStyle w:val="ListParagraph"/>
        <w:numPr>
          <w:ilvl w:val="0"/>
          <w:numId w:val="19"/>
        </w:numPr>
        <w:rPr>
          <w:rFonts w:asciiTheme="majorHAnsi" w:hAnsiTheme="majorHAnsi"/>
          <w:sz w:val="22"/>
        </w:rPr>
      </w:pPr>
      <w:r w:rsidRPr="00F811B9">
        <w:rPr>
          <w:rFonts w:asciiTheme="majorHAnsi" w:hAnsiTheme="majorHAnsi"/>
          <w:sz w:val="22"/>
        </w:rPr>
        <w:t>N.A</w:t>
      </w:r>
    </w:p>
    <w:p w14:paraId="372781B0" w14:textId="77777777" w:rsidR="005F126C" w:rsidRDefault="005F126C" w:rsidP="009753BD">
      <w:pPr>
        <w:ind w:left="-284"/>
        <w:rPr>
          <w:rFonts w:asciiTheme="majorHAnsi" w:hAnsiTheme="majorHAnsi"/>
          <w:sz w:val="22"/>
        </w:rPr>
      </w:pPr>
    </w:p>
    <w:p w14:paraId="6BCB3779" w14:textId="77777777" w:rsidR="00D45215" w:rsidRDefault="004D19AF" w:rsidP="00D45215">
      <w:pPr>
        <w:ind w:left="-284"/>
        <w:rPr>
          <w:rFonts w:asciiTheme="majorHAnsi" w:hAnsiTheme="majorHAnsi"/>
          <w:sz w:val="22"/>
        </w:rPr>
      </w:pPr>
      <w:r w:rsidRPr="00391C08">
        <w:rPr>
          <w:rFonts w:asciiTheme="majorHAnsi" w:hAnsiTheme="majorHAnsi"/>
          <w:sz w:val="22"/>
        </w:rPr>
        <w:t>9</w:t>
      </w:r>
      <w:r w:rsidR="00D45215" w:rsidRPr="00391C08">
        <w:rPr>
          <w:rFonts w:asciiTheme="majorHAnsi" w:hAnsiTheme="majorHAnsi"/>
          <w:sz w:val="22"/>
        </w:rPr>
        <w:t xml:space="preserve">.  Whilst there may not be any significant direct </w:t>
      </w:r>
      <w:r w:rsidR="00D45215" w:rsidRPr="00391C08">
        <w:rPr>
          <w:rFonts w:asciiTheme="majorHAnsi" w:hAnsiTheme="majorHAnsi"/>
          <w:b/>
          <w:sz w:val="22"/>
        </w:rPr>
        <w:t>benefits to participants</w:t>
      </w:r>
      <w:r w:rsidR="00D45215" w:rsidRPr="00391C08">
        <w:rPr>
          <w:rFonts w:asciiTheme="majorHAnsi" w:hAnsiTheme="majorHAnsi"/>
          <w:sz w:val="22"/>
        </w:rPr>
        <w:t xml:space="preserve"> as a result of this research, please state here any that may result from participation in the study.  </w:t>
      </w:r>
    </w:p>
    <w:p w14:paraId="6E1C091D" w14:textId="77777777" w:rsidR="00D7415C" w:rsidRDefault="00D7415C" w:rsidP="00D45215">
      <w:pPr>
        <w:ind w:left="-284"/>
        <w:rPr>
          <w:rFonts w:asciiTheme="majorHAnsi" w:hAnsiTheme="majorHAnsi"/>
          <w:sz w:val="22"/>
        </w:rPr>
      </w:pPr>
    </w:p>
    <w:p w14:paraId="44969233" w14:textId="443D23B2" w:rsidR="00D45215" w:rsidRPr="00BE1202" w:rsidRDefault="00D7415C" w:rsidP="00D7415C">
      <w:pPr>
        <w:pStyle w:val="ListParagraph"/>
        <w:numPr>
          <w:ilvl w:val="0"/>
          <w:numId w:val="19"/>
        </w:numPr>
        <w:rPr>
          <w:rFonts w:asciiTheme="majorHAnsi" w:hAnsiTheme="majorHAnsi"/>
          <w:sz w:val="22"/>
        </w:rPr>
      </w:pPr>
      <w:r w:rsidRPr="00BE1202">
        <w:rPr>
          <w:rFonts w:asciiTheme="majorHAnsi" w:hAnsiTheme="majorHAnsi"/>
          <w:sz w:val="22"/>
        </w:rPr>
        <w:t xml:space="preserve">The study </w:t>
      </w:r>
      <w:r w:rsidR="00255F9E" w:rsidRPr="00BE1202">
        <w:rPr>
          <w:rFonts w:asciiTheme="majorHAnsi" w:hAnsiTheme="majorHAnsi"/>
          <w:sz w:val="22"/>
        </w:rPr>
        <w:t xml:space="preserve">has the potential to help </w:t>
      </w:r>
      <w:r w:rsidR="00761431">
        <w:rPr>
          <w:rFonts w:asciiTheme="majorHAnsi" w:hAnsiTheme="majorHAnsi"/>
          <w:sz w:val="22"/>
        </w:rPr>
        <w:t>the participating couple feel more connected by providing feedback on their breathing and joint efforts to complete the group activity.</w:t>
      </w:r>
    </w:p>
    <w:p w14:paraId="5F738152" w14:textId="77777777" w:rsidR="00D45215" w:rsidRPr="00391C08" w:rsidRDefault="00D45215" w:rsidP="00D45215">
      <w:pPr>
        <w:ind w:left="-284"/>
        <w:rPr>
          <w:rFonts w:asciiTheme="majorHAnsi" w:hAnsiTheme="majorHAnsi"/>
          <w:sz w:val="22"/>
        </w:rPr>
      </w:pPr>
    </w:p>
    <w:p w14:paraId="6D351BF9" w14:textId="77777777" w:rsidR="00D45215" w:rsidRDefault="004D19AF" w:rsidP="00D45215">
      <w:pPr>
        <w:ind w:left="-284"/>
        <w:rPr>
          <w:rFonts w:asciiTheme="majorHAnsi" w:hAnsiTheme="majorHAnsi"/>
          <w:sz w:val="22"/>
        </w:rPr>
      </w:pPr>
      <w:r w:rsidRPr="00391C08">
        <w:rPr>
          <w:rFonts w:asciiTheme="majorHAnsi" w:hAnsiTheme="majorHAnsi"/>
          <w:sz w:val="22"/>
        </w:rPr>
        <w:t>10</w:t>
      </w:r>
      <w:r w:rsidR="00D45215" w:rsidRPr="00391C08">
        <w:rPr>
          <w:rFonts w:asciiTheme="majorHAnsi" w:hAnsiTheme="majorHAnsi"/>
          <w:sz w:val="22"/>
        </w:rPr>
        <w:t xml:space="preserve">. Please explain the </w:t>
      </w:r>
      <w:r w:rsidR="00D45215" w:rsidRPr="00391C08">
        <w:rPr>
          <w:rFonts w:asciiTheme="majorHAnsi" w:hAnsiTheme="majorHAnsi"/>
          <w:b/>
          <w:sz w:val="22"/>
        </w:rPr>
        <w:t>rationale for any incentives/payments</w:t>
      </w:r>
      <w:r w:rsidR="00D45215" w:rsidRPr="00391C08">
        <w:rPr>
          <w:rFonts w:asciiTheme="majorHAnsi" w:hAnsiTheme="majorHAnsi"/>
          <w:sz w:val="22"/>
        </w:rPr>
        <w:t xml:space="preserve"> (including out-of-pocket expenses) made to participants:  </w:t>
      </w:r>
    </w:p>
    <w:p w14:paraId="297F22F5" w14:textId="77777777" w:rsidR="00D7415C" w:rsidRDefault="00D7415C" w:rsidP="00D45215">
      <w:pPr>
        <w:ind w:left="-284"/>
        <w:rPr>
          <w:rFonts w:asciiTheme="majorHAnsi" w:hAnsiTheme="majorHAnsi"/>
          <w:sz w:val="22"/>
        </w:rPr>
      </w:pPr>
    </w:p>
    <w:p w14:paraId="0D6CE274" w14:textId="52853995" w:rsidR="00D7415C" w:rsidRPr="00BE1202" w:rsidRDefault="00BE1202" w:rsidP="00D7415C">
      <w:pPr>
        <w:pStyle w:val="ListParagraph"/>
        <w:numPr>
          <w:ilvl w:val="0"/>
          <w:numId w:val="19"/>
        </w:numPr>
        <w:rPr>
          <w:rFonts w:asciiTheme="majorHAnsi" w:hAnsiTheme="majorHAnsi"/>
          <w:sz w:val="22"/>
        </w:rPr>
      </w:pPr>
      <w:r>
        <w:rPr>
          <w:rFonts w:asciiTheme="majorHAnsi" w:hAnsiTheme="majorHAnsi"/>
          <w:sz w:val="22"/>
        </w:rPr>
        <w:t xml:space="preserve">As participants will be taking part </w:t>
      </w:r>
      <w:r w:rsidR="000046C8">
        <w:rPr>
          <w:rFonts w:asciiTheme="majorHAnsi" w:hAnsiTheme="majorHAnsi"/>
          <w:sz w:val="22"/>
        </w:rPr>
        <w:t xml:space="preserve">in the activity </w:t>
      </w:r>
      <w:r w:rsidR="007901F0">
        <w:rPr>
          <w:rFonts w:asciiTheme="majorHAnsi" w:hAnsiTheme="majorHAnsi"/>
          <w:sz w:val="22"/>
        </w:rPr>
        <w:t>over 3 days</w:t>
      </w:r>
      <w:r w:rsidR="000046C8">
        <w:rPr>
          <w:rFonts w:asciiTheme="majorHAnsi" w:hAnsiTheme="majorHAnsi"/>
          <w:sz w:val="22"/>
        </w:rPr>
        <w:t>, there will have to be an incentive to encourage continuous participation.</w:t>
      </w:r>
      <w:r w:rsidR="00807854">
        <w:rPr>
          <w:rFonts w:asciiTheme="majorHAnsi" w:hAnsiTheme="majorHAnsi"/>
          <w:sz w:val="22"/>
        </w:rPr>
        <w:t xml:space="preserve"> Participants will be given £15 for their contribution to the study.</w:t>
      </w:r>
    </w:p>
    <w:p w14:paraId="253840A1" w14:textId="77777777" w:rsidR="00D45215" w:rsidRPr="00391C08" w:rsidRDefault="00D45215" w:rsidP="00D45215">
      <w:pPr>
        <w:ind w:left="-284"/>
        <w:rPr>
          <w:rFonts w:asciiTheme="majorHAnsi" w:hAnsiTheme="majorHAnsi"/>
          <w:sz w:val="22"/>
        </w:rPr>
      </w:pPr>
    </w:p>
    <w:p w14:paraId="7A1414B6" w14:textId="77777777" w:rsidR="00D45215" w:rsidRPr="00391C08" w:rsidRDefault="00D45215" w:rsidP="00D04D2E">
      <w:pPr>
        <w:rPr>
          <w:rFonts w:asciiTheme="majorHAnsi" w:hAnsiTheme="majorHAnsi"/>
          <w:bCs/>
          <w:sz w:val="22"/>
        </w:rPr>
      </w:pPr>
    </w:p>
    <w:p w14:paraId="6F6B7B1B" w14:textId="77777777" w:rsidR="00D45215" w:rsidRDefault="004D19AF" w:rsidP="00D45215">
      <w:pPr>
        <w:ind w:left="-284"/>
        <w:rPr>
          <w:rFonts w:asciiTheme="majorHAnsi" w:hAnsiTheme="majorHAnsi"/>
          <w:sz w:val="22"/>
        </w:rPr>
      </w:pPr>
      <w:r w:rsidRPr="00391C08">
        <w:rPr>
          <w:rFonts w:asciiTheme="majorHAnsi" w:hAnsiTheme="majorHAnsi"/>
          <w:sz w:val="22"/>
        </w:rPr>
        <w:t>11</w:t>
      </w:r>
      <w:r w:rsidR="00D45215" w:rsidRPr="00391C08">
        <w:rPr>
          <w:rFonts w:asciiTheme="majorHAnsi" w:hAnsiTheme="majorHAnsi"/>
          <w:sz w:val="22"/>
        </w:rPr>
        <w:t xml:space="preserve">. What are your plans for the </w:t>
      </w:r>
      <w:r w:rsidR="00D45215" w:rsidRPr="00391C08">
        <w:rPr>
          <w:rFonts w:asciiTheme="majorHAnsi" w:hAnsiTheme="majorHAnsi"/>
          <w:b/>
          <w:sz w:val="22"/>
        </w:rPr>
        <w:t>storage of data</w:t>
      </w:r>
      <w:r w:rsidR="00D45215" w:rsidRPr="00391C08">
        <w:rPr>
          <w:rFonts w:asciiTheme="majorHAnsi" w:hAnsiTheme="majorHAnsi"/>
          <w:sz w:val="22"/>
        </w:rPr>
        <w:t xml:space="preserve"> (electronic, digital, paper, etc.)?  Please ensure that your plans comply with the Data Protection Act 1998. </w:t>
      </w:r>
    </w:p>
    <w:p w14:paraId="095EB7B8" w14:textId="77777777" w:rsidR="002147CE" w:rsidRDefault="002147CE" w:rsidP="00D45215">
      <w:pPr>
        <w:ind w:left="-284"/>
        <w:rPr>
          <w:rFonts w:asciiTheme="majorHAnsi" w:hAnsiTheme="majorHAnsi"/>
          <w:sz w:val="22"/>
        </w:rPr>
      </w:pPr>
    </w:p>
    <w:p w14:paraId="11BAB988" w14:textId="046A35D5" w:rsidR="002147CE" w:rsidRPr="009C6820" w:rsidRDefault="002147CE" w:rsidP="002147CE">
      <w:pPr>
        <w:pStyle w:val="ListParagraph"/>
        <w:numPr>
          <w:ilvl w:val="0"/>
          <w:numId w:val="19"/>
        </w:numPr>
        <w:rPr>
          <w:rFonts w:asciiTheme="majorHAnsi" w:hAnsiTheme="majorHAnsi"/>
          <w:sz w:val="22"/>
        </w:rPr>
      </w:pPr>
      <w:r w:rsidRPr="009C6820">
        <w:rPr>
          <w:rFonts w:asciiTheme="majorHAnsi" w:hAnsiTheme="majorHAnsi"/>
          <w:sz w:val="22"/>
        </w:rPr>
        <w:t xml:space="preserve">All textual data will be saved for </w:t>
      </w:r>
      <w:r w:rsidR="00DE6ADD">
        <w:rPr>
          <w:rFonts w:asciiTheme="majorHAnsi" w:hAnsiTheme="majorHAnsi"/>
          <w:sz w:val="22"/>
        </w:rPr>
        <w:t>10</w:t>
      </w:r>
      <w:r w:rsidRPr="009C6820">
        <w:rPr>
          <w:rFonts w:asciiTheme="majorHAnsi" w:hAnsiTheme="majorHAnsi"/>
          <w:sz w:val="22"/>
        </w:rPr>
        <w:t xml:space="preserve"> years</w:t>
      </w:r>
      <w:r w:rsidR="009C6820" w:rsidRPr="009C6820">
        <w:rPr>
          <w:rFonts w:asciiTheme="majorHAnsi" w:hAnsiTheme="majorHAnsi"/>
          <w:sz w:val="22"/>
        </w:rPr>
        <w:t xml:space="preserve"> and then destroyed.</w:t>
      </w:r>
    </w:p>
    <w:p w14:paraId="436C45E9" w14:textId="1FF941F5" w:rsidR="002147CE" w:rsidRPr="009C6820" w:rsidRDefault="009C6820" w:rsidP="002147CE">
      <w:pPr>
        <w:pStyle w:val="ListParagraph"/>
        <w:numPr>
          <w:ilvl w:val="0"/>
          <w:numId w:val="19"/>
        </w:numPr>
        <w:rPr>
          <w:rFonts w:asciiTheme="majorHAnsi" w:hAnsiTheme="majorHAnsi"/>
          <w:sz w:val="22"/>
        </w:rPr>
      </w:pPr>
      <w:r w:rsidRPr="009C6820">
        <w:rPr>
          <w:rFonts w:asciiTheme="majorHAnsi" w:hAnsiTheme="majorHAnsi"/>
          <w:sz w:val="22"/>
        </w:rPr>
        <w:t>Any recorded audio will be save</w:t>
      </w:r>
      <w:r w:rsidR="00807854">
        <w:rPr>
          <w:rFonts w:asciiTheme="majorHAnsi" w:hAnsiTheme="majorHAnsi"/>
          <w:sz w:val="22"/>
        </w:rPr>
        <w:t xml:space="preserve">d </w:t>
      </w:r>
      <w:r w:rsidR="00290B9D">
        <w:rPr>
          <w:rFonts w:asciiTheme="majorHAnsi" w:hAnsiTheme="majorHAnsi"/>
          <w:sz w:val="22"/>
        </w:rPr>
        <w:t>until the project concludes</w:t>
      </w:r>
      <w:r w:rsidR="00807854">
        <w:rPr>
          <w:rFonts w:asciiTheme="majorHAnsi" w:hAnsiTheme="majorHAnsi"/>
          <w:sz w:val="22"/>
        </w:rPr>
        <w:t>, transcribed</w:t>
      </w:r>
      <w:r w:rsidRPr="009C6820">
        <w:rPr>
          <w:rFonts w:asciiTheme="majorHAnsi" w:hAnsiTheme="majorHAnsi"/>
          <w:sz w:val="22"/>
        </w:rPr>
        <w:t xml:space="preserve"> and then destroyed.</w:t>
      </w:r>
    </w:p>
    <w:p w14:paraId="6D707D1D" w14:textId="736032F7" w:rsidR="001B1238" w:rsidRPr="009C6820" w:rsidRDefault="001B1238" w:rsidP="009C6820">
      <w:pPr>
        <w:pStyle w:val="ListParagraph"/>
        <w:numPr>
          <w:ilvl w:val="0"/>
          <w:numId w:val="19"/>
        </w:numPr>
        <w:rPr>
          <w:rFonts w:asciiTheme="majorHAnsi" w:hAnsiTheme="majorHAnsi"/>
          <w:sz w:val="22"/>
        </w:rPr>
      </w:pPr>
      <w:r w:rsidRPr="009C6820">
        <w:rPr>
          <w:rFonts w:asciiTheme="majorHAnsi" w:hAnsiTheme="majorHAnsi"/>
          <w:sz w:val="22"/>
        </w:rPr>
        <w:t xml:space="preserve">Textual and Audio data will be encrypted and saved on </w:t>
      </w:r>
      <w:r w:rsidR="009C6820" w:rsidRPr="009C6820">
        <w:rPr>
          <w:rFonts w:asciiTheme="majorHAnsi" w:hAnsiTheme="majorHAnsi"/>
          <w:sz w:val="22"/>
        </w:rPr>
        <w:t>University secure hard drives.</w:t>
      </w:r>
    </w:p>
    <w:p w14:paraId="0F7CA245" w14:textId="77777777" w:rsidR="00D45215" w:rsidRPr="00391C08" w:rsidRDefault="00D45215" w:rsidP="00D45215">
      <w:pPr>
        <w:ind w:left="-284"/>
        <w:rPr>
          <w:rFonts w:asciiTheme="majorHAnsi" w:hAnsiTheme="majorHAnsi"/>
          <w:sz w:val="22"/>
        </w:rPr>
      </w:pPr>
    </w:p>
    <w:p w14:paraId="3B69F7B9" w14:textId="77777777" w:rsidR="00D45215" w:rsidRPr="00391C08" w:rsidRDefault="00D45215" w:rsidP="00D45215">
      <w:pPr>
        <w:ind w:left="-284"/>
        <w:rPr>
          <w:rFonts w:asciiTheme="majorHAnsi" w:hAnsiTheme="majorHAnsi"/>
          <w:sz w:val="22"/>
        </w:rPr>
      </w:pPr>
    </w:p>
    <w:p w14:paraId="6B51590F" w14:textId="77777777" w:rsidR="00D45215" w:rsidRPr="00391C08" w:rsidRDefault="004D19AF" w:rsidP="00D45215">
      <w:pPr>
        <w:ind w:left="-284"/>
        <w:rPr>
          <w:rFonts w:asciiTheme="majorHAnsi" w:hAnsiTheme="majorHAnsi"/>
          <w:sz w:val="22"/>
        </w:rPr>
      </w:pPr>
      <w:r w:rsidRPr="00391C08">
        <w:rPr>
          <w:rFonts w:asciiTheme="majorHAnsi" w:hAnsiTheme="majorHAnsi"/>
          <w:sz w:val="22"/>
        </w:rPr>
        <w:t>12</w:t>
      </w:r>
      <w:r w:rsidR="00D45215" w:rsidRPr="00391C08">
        <w:rPr>
          <w:rFonts w:asciiTheme="majorHAnsi" w:hAnsiTheme="majorHAnsi"/>
          <w:sz w:val="22"/>
        </w:rPr>
        <w:t xml:space="preserve">. Please answer the following question </w:t>
      </w:r>
      <w:r w:rsidR="00D45215" w:rsidRPr="00391C08">
        <w:rPr>
          <w:rFonts w:asciiTheme="majorHAnsi" w:hAnsiTheme="majorHAnsi"/>
          <w:i/>
          <w:sz w:val="22"/>
        </w:rPr>
        <w:t xml:space="preserve">only </w:t>
      </w:r>
      <w:r w:rsidR="00D45215" w:rsidRPr="00391C08">
        <w:rPr>
          <w:rFonts w:asciiTheme="majorHAnsi" w:hAnsiTheme="majorHAnsi"/>
          <w:sz w:val="22"/>
        </w:rPr>
        <w:t>if you have not completed a Data Management Plan for an external funder.</w:t>
      </w:r>
    </w:p>
    <w:p w14:paraId="2AD28106" w14:textId="77777777" w:rsidR="00D45215" w:rsidRPr="00391C08" w:rsidRDefault="004D19AF" w:rsidP="00592096">
      <w:pPr>
        <w:rPr>
          <w:rFonts w:asciiTheme="majorHAnsi" w:hAnsiTheme="majorHAnsi"/>
          <w:sz w:val="22"/>
        </w:rPr>
      </w:pPr>
      <w:r w:rsidRPr="00391C08">
        <w:rPr>
          <w:rFonts w:asciiTheme="majorHAnsi" w:hAnsiTheme="majorHAnsi"/>
          <w:sz w:val="22"/>
        </w:rPr>
        <w:t>12</w:t>
      </w:r>
      <w:r w:rsidR="00D45215" w:rsidRPr="00391C08">
        <w:rPr>
          <w:rFonts w:asciiTheme="majorHAnsi" w:hAnsiTheme="majorHAnsi"/>
          <w:sz w:val="22"/>
        </w:rPr>
        <w:t xml:space="preserve">.a How will you make your data available under open access requirements? </w:t>
      </w:r>
    </w:p>
    <w:p w14:paraId="68AC7E4C" w14:textId="77777777" w:rsidR="00D45215" w:rsidRDefault="00D45215" w:rsidP="00592096">
      <w:pPr>
        <w:rPr>
          <w:rFonts w:asciiTheme="majorHAnsi" w:hAnsiTheme="majorHAnsi"/>
          <w:sz w:val="22"/>
        </w:rPr>
      </w:pPr>
    </w:p>
    <w:p w14:paraId="3C760F83" w14:textId="17FA3673" w:rsidR="001B1238" w:rsidRPr="00290B9D" w:rsidRDefault="00BD04A5" w:rsidP="00D127D4">
      <w:pPr>
        <w:pStyle w:val="ListParagraph"/>
        <w:numPr>
          <w:ilvl w:val="0"/>
          <w:numId w:val="21"/>
        </w:numPr>
        <w:rPr>
          <w:rFonts w:asciiTheme="majorHAnsi" w:hAnsiTheme="majorHAnsi"/>
          <w:sz w:val="22"/>
        </w:rPr>
      </w:pPr>
      <w:r w:rsidRPr="00290B9D">
        <w:rPr>
          <w:rFonts w:asciiTheme="majorHAnsi" w:hAnsiTheme="majorHAnsi"/>
          <w:sz w:val="22"/>
        </w:rPr>
        <w:t>All participants data collected during the study will be anonymised</w:t>
      </w:r>
      <w:r w:rsidR="00290B9D" w:rsidRPr="00290B9D">
        <w:rPr>
          <w:rFonts w:asciiTheme="majorHAnsi" w:hAnsiTheme="majorHAnsi"/>
          <w:sz w:val="22"/>
        </w:rPr>
        <w:t>, analysed, evaluated</w:t>
      </w:r>
      <w:r w:rsidRPr="00290B9D">
        <w:rPr>
          <w:rFonts w:asciiTheme="majorHAnsi" w:hAnsiTheme="majorHAnsi"/>
          <w:sz w:val="22"/>
        </w:rPr>
        <w:t xml:space="preserve"> and made available for research purposes.</w:t>
      </w:r>
    </w:p>
    <w:p w14:paraId="183DEFA1" w14:textId="77777777" w:rsidR="00495F85" w:rsidRPr="00391C08" w:rsidRDefault="00495F85" w:rsidP="00592096">
      <w:pPr>
        <w:rPr>
          <w:rFonts w:asciiTheme="majorHAnsi" w:hAnsiTheme="majorHAnsi"/>
          <w:sz w:val="22"/>
        </w:rPr>
      </w:pPr>
    </w:p>
    <w:p w14:paraId="1B1EC191" w14:textId="77777777" w:rsidR="00D45215" w:rsidRDefault="004D19AF" w:rsidP="00592096">
      <w:pPr>
        <w:rPr>
          <w:rFonts w:asciiTheme="majorHAnsi" w:hAnsiTheme="majorHAnsi"/>
          <w:sz w:val="22"/>
        </w:rPr>
      </w:pPr>
      <w:r w:rsidRPr="00391C08">
        <w:rPr>
          <w:rFonts w:asciiTheme="majorHAnsi" w:hAnsiTheme="majorHAnsi"/>
          <w:sz w:val="22"/>
        </w:rPr>
        <w:t>12</w:t>
      </w:r>
      <w:r w:rsidR="00D45215" w:rsidRPr="00391C08">
        <w:rPr>
          <w:rFonts w:asciiTheme="majorHAnsi" w:hAnsiTheme="majorHAnsi"/>
          <w:sz w:val="22"/>
        </w:rPr>
        <w:t>b. Are there any restrictions on sharing your data for open access purposes?</w:t>
      </w:r>
    </w:p>
    <w:p w14:paraId="05F4957F" w14:textId="77777777" w:rsidR="00D127D4" w:rsidRDefault="00D127D4" w:rsidP="00592096">
      <w:pPr>
        <w:rPr>
          <w:rFonts w:asciiTheme="majorHAnsi" w:hAnsiTheme="majorHAnsi"/>
          <w:sz w:val="22"/>
        </w:rPr>
      </w:pPr>
    </w:p>
    <w:p w14:paraId="1317D6FF" w14:textId="55D2353D" w:rsidR="00D127D4" w:rsidRPr="00D127D4" w:rsidRDefault="009C6820" w:rsidP="00D127D4">
      <w:pPr>
        <w:pStyle w:val="ListParagraph"/>
        <w:numPr>
          <w:ilvl w:val="0"/>
          <w:numId w:val="20"/>
        </w:numPr>
        <w:rPr>
          <w:rFonts w:asciiTheme="majorHAnsi" w:hAnsiTheme="majorHAnsi"/>
          <w:sz w:val="22"/>
        </w:rPr>
      </w:pPr>
      <w:r>
        <w:rPr>
          <w:rFonts w:asciiTheme="majorHAnsi" w:hAnsiTheme="majorHAnsi"/>
          <w:sz w:val="22"/>
        </w:rPr>
        <w:t>Any recordings will be used solely by the project</w:t>
      </w:r>
      <w:r w:rsidR="00290B9D">
        <w:rPr>
          <w:rFonts w:asciiTheme="majorHAnsi" w:hAnsiTheme="majorHAnsi"/>
          <w:sz w:val="22"/>
        </w:rPr>
        <w:t xml:space="preserve">s participants </w:t>
      </w:r>
      <w:r>
        <w:rPr>
          <w:rFonts w:asciiTheme="majorHAnsi" w:hAnsiTheme="majorHAnsi"/>
          <w:sz w:val="22"/>
        </w:rPr>
        <w:t>and will not be made available to external parties.</w:t>
      </w:r>
    </w:p>
    <w:p w14:paraId="149FAE69" w14:textId="77777777" w:rsidR="00D45215" w:rsidRPr="00391C08" w:rsidRDefault="00D45215" w:rsidP="00D45215">
      <w:pPr>
        <w:ind w:left="-284"/>
        <w:rPr>
          <w:rFonts w:asciiTheme="majorHAnsi" w:hAnsiTheme="majorHAnsi"/>
          <w:sz w:val="22"/>
        </w:rPr>
      </w:pPr>
      <w:r w:rsidRPr="00391C08">
        <w:rPr>
          <w:rFonts w:asciiTheme="majorHAnsi" w:hAnsiTheme="majorHAnsi"/>
          <w:sz w:val="22"/>
        </w:rPr>
        <w:lastRenderedPageBreak/>
        <w:t xml:space="preserve"> </w:t>
      </w:r>
    </w:p>
    <w:p w14:paraId="4CF2A758" w14:textId="77777777" w:rsidR="00D45215" w:rsidRPr="00391C08" w:rsidRDefault="00D45215" w:rsidP="00D45215">
      <w:pPr>
        <w:ind w:left="-284"/>
        <w:rPr>
          <w:rFonts w:asciiTheme="majorHAnsi" w:hAnsiTheme="majorHAnsi"/>
          <w:bCs/>
          <w:sz w:val="22"/>
        </w:rPr>
      </w:pPr>
    </w:p>
    <w:p w14:paraId="140AB376" w14:textId="6AE7921C" w:rsidR="00D45215" w:rsidRPr="00391C08" w:rsidRDefault="002A021B" w:rsidP="00D45215">
      <w:pPr>
        <w:ind w:left="-284"/>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 xml:space="preserve">. Will </w:t>
      </w:r>
      <w:r w:rsidR="00D45215" w:rsidRPr="00391C08">
        <w:rPr>
          <w:rFonts w:asciiTheme="majorHAnsi" w:hAnsiTheme="majorHAnsi"/>
          <w:b/>
          <w:sz w:val="22"/>
        </w:rPr>
        <w:t>audio or video recording</w:t>
      </w:r>
      <w:r w:rsidR="00D45215" w:rsidRPr="00391C08">
        <w:rPr>
          <w:rFonts w:asciiTheme="majorHAnsi" w:hAnsiTheme="majorHAnsi"/>
          <w:sz w:val="22"/>
        </w:rPr>
        <w:t xml:space="preserve"> take place?      </w:t>
      </w:r>
      <w:sdt>
        <w:sdtPr>
          <w:rPr>
            <w:rFonts w:asciiTheme="majorHAnsi" w:hAnsiTheme="majorHAnsi" w:cs="Tahoma"/>
          </w:rPr>
          <w:id w:val="1034152057"/>
          <w14:checkbox>
            <w14:checked w14:val="0"/>
            <w14:checkedState w14:val="00FE" w14:font="Wingdings"/>
            <w14:uncheckedState w14:val="2610" w14:font="MS Gothic"/>
          </w14:checkbox>
        </w:sdtPr>
        <w:sdtEndPr/>
        <w:sdtContent>
          <w:r w:rsidR="00A7727B" w:rsidRPr="00391C08">
            <w:rPr>
              <w:rFonts w:ascii="Menlo Regular" w:eastAsia="MS Gothic" w:hAnsi="Menlo Regular" w:cs="Menlo Regular"/>
            </w:rPr>
            <w:t>☐</w:t>
          </w:r>
        </w:sdtContent>
      </w:sdt>
      <w:r w:rsidR="00D45215" w:rsidRPr="00391C08">
        <w:rPr>
          <w:rFonts w:asciiTheme="majorHAnsi" w:hAnsiTheme="majorHAnsi"/>
          <w:sz w:val="22"/>
        </w:rPr>
        <w:t xml:space="preserve">  </w:t>
      </w:r>
      <w:r w:rsidR="00D45215" w:rsidRPr="00391C08">
        <w:rPr>
          <w:rFonts w:asciiTheme="majorHAnsi" w:hAnsiTheme="majorHAnsi"/>
          <w:bCs/>
          <w:sz w:val="22"/>
        </w:rPr>
        <w:t xml:space="preserve">no              </w:t>
      </w:r>
      <w:sdt>
        <w:sdtPr>
          <w:rPr>
            <w:rFonts w:asciiTheme="majorHAnsi" w:hAnsiTheme="majorHAnsi" w:cs="Tahoma"/>
          </w:rPr>
          <w:id w:val="-2095002228"/>
          <w14:checkbox>
            <w14:checked w14:val="1"/>
            <w14:checkedState w14:val="00FE" w14:font="Wingdings"/>
            <w14:uncheckedState w14:val="2610" w14:font="MS Gothic"/>
          </w14:checkbox>
        </w:sdtPr>
        <w:sdtEndPr/>
        <w:sdtContent>
          <w:r w:rsidR="005B1221">
            <w:rPr>
              <w:rFonts w:asciiTheme="majorHAnsi" w:hAnsiTheme="majorHAnsi" w:cs="Tahoma"/>
            </w:rPr>
            <w:sym w:font="Wingdings" w:char="F0FE"/>
          </w:r>
        </w:sdtContent>
      </w:sdt>
      <w:r w:rsidR="00D45215" w:rsidRPr="00391C08">
        <w:rPr>
          <w:rFonts w:asciiTheme="majorHAnsi" w:hAnsiTheme="majorHAnsi"/>
          <w:bCs/>
          <w:sz w:val="22"/>
        </w:rPr>
        <w:t xml:space="preserve">  audio           </w:t>
      </w:r>
      <w:sdt>
        <w:sdtPr>
          <w:rPr>
            <w:rFonts w:asciiTheme="majorHAnsi" w:hAnsiTheme="majorHAnsi" w:cs="Tahoma"/>
          </w:rPr>
          <w:id w:val="-1784791881"/>
          <w14:checkbox>
            <w14:checked w14:val="0"/>
            <w14:checkedState w14:val="00FE" w14:font="Wingdings"/>
            <w14:uncheckedState w14:val="2610" w14:font="MS Gothic"/>
          </w14:checkbox>
        </w:sdtPr>
        <w:sdtEndPr/>
        <w:sdtContent>
          <w:r w:rsidR="00A251CE">
            <w:rPr>
              <w:rFonts w:ascii="MS Gothic" w:eastAsia="MS Gothic" w:hAnsi="MS Gothic" w:cs="Tahoma" w:hint="eastAsia"/>
            </w:rPr>
            <w:t>☐</w:t>
          </w:r>
        </w:sdtContent>
      </w:sdt>
      <w:r w:rsidR="00A7727B" w:rsidRPr="00391C08">
        <w:rPr>
          <w:rFonts w:asciiTheme="majorHAnsi" w:hAnsiTheme="majorHAnsi"/>
          <w:bCs/>
          <w:sz w:val="22"/>
        </w:rPr>
        <w:t xml:space="preserve">  </w:t>
      </w:r>
      <w:r w:rsidR="00D45215" w:rsidRPr="00391C08">
        <w:rPr>
          <w:rFonts w:asciiTheme="majorHAnsi" w:hAnsiTheme="majorHAnsi"/>
          <w:bCs/>
          <w:sz w:val="22"/>
        </w:rPr>
        <w:t>video</w:t>
      </w:r>
    </w:p>
    <w:p w14:paraId="79937D32" w14:textId="42C5EBA8" w:rsidR="00D45215" w:rsidRDefault="002A021B" w:rsidP="00592096">
      <w:pPr>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 xml:space="preserve">a. </w:t>
      </w:r>
      <w:r w:rsidR="00AE3049">
        <w:rPr>
          <w:rFonts w:asciiTheme="majorHAnsi" w:hAnsiTheme="majorHAnsi"/>
          <w:sz w:val="22"/>
        </w:rPr>
        <w:t>P</w:t>
      </w:r>
      <w:r w:rsidR="00AE3049" w:rsidRPr="00391C08">
        <w:rPr>
          <w:rFonts w:asciiTheme="majorHAnsi" w:hAnsiTheme="majorHAnsi"/>
          <w:sz w:val="22"/>
        </w:rPr>
        <w:t>lease</w:t>
      </w:r>
      <w:r w:rsidR="00D45215" w:rsidRPr="00391C08">
        <w:rPr>
          <w:rFonts w:asciiTheme="majorHAnsi" w:hAnsiTheme="majorHAnsi"/>
          <w:sz w:val="22"/>
        </w:rPr>
        <w:t xml:space="preserve"> confirm that portable devices (laptop, USB drive </w:t>
      </w:r>
      <w:r w:rsidR="004E4873" w:rsidRPr="00391C08">
        <w:rPr>
          <w:rFonts w:asciiTheme="majorHAnsi" w:hAnsiTheme="majorHAnsi"/>
          <w:sz w:val="22"/>
        </w:rPr>
        <w:t>etc.</w:t>
      </w:r>
      <w:r w:rsidR="00D45215" w:rsidRPr="00391C08">
        <w:rPr>
          <w:rFonts w:asciiTheme="majorHAnsi" w:hAnsiTheme="majorHAnsi"/>
          <w:sz w:val="22"/>
        </w:rPr>
        <w:t xml:space="preserve">) will be </w:t>
      </w:r>
      <w:r w:rsidR="00D45215" w:rsidRPr="00391C08">
        <w:rPr>
          <w:rFonts w:asciiTheme="majorHAnsi" w:hAnsiTheme="majorHAnsi"/>
          <w:b/>
          <w:sz w:val="22"/>
        </w:rPr>
        <w:t>encrypted</w:t>
      </w:r>
      <w:r w:rsidR="00D45215" w:rsidRPr="00391C08">
        <w:rPr>
          <w:rFonts w:asciiTheme="majorHAnsi" w:hAnsiTheme="majorHAnsi"/>
          <w:sz w:val="22"/>
        </w:rPr>
        <w:t xml:space="preserve"> where they are used for identifiable data.  If it is not possible to encrypt your portable devices, please comment on the steps you will take to protect the data. </w:t>
      </w:r>
    </w:p>
    <w:p w14:paraId="2A36E45F" w14:textId="77777777" w:rsidR="00D127D4" w:rsidRDefault="00D127D4" w:rsidP="00592096">
      <w:pPr>
        <w:rPr>
          <w:rFonts w:asciiTheme="majorHAnsi" w:hAnsiTheme="majorHAnsi"/>
          <w:sz w:val="22"/>
        </w:rPr>
      </w:pPr>
    </w:p>
    <w:p w14:paraId="16E3D812" w14:textId="33D56482" w:rsidR="00D127D4" w:rsidRPr="00290B9D" w:rsidRDefault="00D127D4" w:rsidP="00D127D4">
      <w:pPr>
        <w:pStyle w:val="ListParagraph"/>
        <w:numPr>
          <w:ilvl w:val="0"/>
          <w:numId w:val="20"/>
        </w:numPr>
        <w:rPr>
          <w:rFonts w:asciiTheme="majorHAnsi" w:hAnsiTheme="majorHAnsi"/>
          <w:sz w:val="22"/>
        </w:rPr>
      </w:pPr>
      <w:r w:rsidRPr="00290B9D">
        <w:rPr>
          <w:rFonts w:asciiTheme="majorHAnsi" w:hAnsiTheme="majorHAnsi"/>
          <w:sz w:val="22"/>
        </w:rPr>
        <w:t>A</w:t>
      </w:r>
      <w:r w:rsidR="00290B9D">
        <w:rPr>
          <w:rFonts w:asciiTheme="majorHAnsi" w:hAnsiTheme="majorHAnsi"/>
          <w:sz w:val="22"/>
        </w:rPr>
        <w:t>ny</w:t>
      </w:r>
      <w:r w:rsidRPr="00290B9D">
        <w:rPr>
          <w:rFonts w:asciiTheme="majorHAnsi" w:hAnsiTheme="majorHAnsi"/>
          <w:sz w:val="22"/>
        </w:rPr>
        <w:t xml:space="preserve"> portable device</w:t>
      </w:r>
      <w:r w:rsidR="00A26E38" w:rsidRPr="00290B9D">
        <w:rPr>
          <w:rFonts w:asciiTheme="majorHAnsi" w:hAnsiTheme="majorHAnsi"/>
          <w:sz w:val="22"/>
        </w:rPr>
        <w:t>s</w:t>
      </w:r>
      <w:r w:rsidRPr="00290B9D">
        <w:rPr>
          <w:rFonts w:asciiTheme="majorHAnsi" w:hAnsiTheme="majorHAnsi"/>
          <w:sz w:val="22"/>
        </w:rPr>
        <w:t xml:space="preserve"> </w:t>
      </w:r>
      <w:r w:rsidR="00290B9D">
        <w:rPr>
          <w:rFonts w:asciiTheme="majorHAnsi" w:hAnsiTheme="majorHAnsi"/>
          <w:sz w:val="22"/>
        </w:rPr>
        <w:t>used to collect identifiable data will be encrypted.</w:t>
      </w:r>
      <w:r w:rsidRPr="00290B9D">
        <w:rPr>
          <w:rFonts w:asciiTheme="majorHAnsi" w:hAnsiTheme="majorHAnsi"/>
          <w:sz w:val="22"/>
        </w:rPr>
        <w:t xml:space="preserve"> </w:t>
      </w:r>
    </w:p>
    <w:p w14:paraId="3DE4EFEC" w14:textId="77777777" w:rsidR="00D45215" w:rsidRPr="00391C08" w:rsidRDefault="00D45215" w:rsidP="00592096">
      <w:pPr>
        <w:rPr>
          <w:rFonts w:asciiTheme="majorHAnsi" w:hAnsiTheme="majorHAnsi"/>
          <w:sz w:val="22"/>
        </w:rPr>
      </w:pPr>
    </w:p>
    <w:p w14:paraId="12D51238" w14:textId="77777777" w:rsidR="00A7727B" w:rsidRPr="00391C08" w:rsidRDefault="00A7727B" w:rsidP="00592096">
      <w:pPr>
        <w:rPr>
          <w:rFonts w:asciiTheme="majorHAnsi" w:hAnsiTheme="majorHAnsi"/>
          <w:sz w:val="22"/>
        </w:rPr>
      </w:pPr>
    </w:p>
    <w:p w14:paraId="1328ADE3" w14:textId="77777777" w:rsidR="00D45215" w:rsidRDefault="002A021B" w:rsidP="00592096">
      <w:pPr>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 xml:space="preserve">b. What arrangements have been made for </w:t>
      </w:r>
      <w:r w:rsidR="00D45215" w:rsidRPr="00391C08">
        <w:rPr>
          <w:rFonts w:asciiTheme="majorHAnsi" w:hAnsiTheme="majorHAnsi"/>
          <w:b/>
          <w:sz w:val="22"/>
        </w:rPr>
        <w:t>audio/video data storage</w:t>
      </w:r>
      <w:r w:rsidR="00D45215" w:rsidRPr="00391C08">
        <w:rPr>
          <w:rFonts w:asciiTheme="majorHAnsi" w:hAnsiTheme="majorHAnsi"/>
          <w:sz w:val="22"/>
        </w:rPr>
        <w:t xml:space="preserve">? At what point in the research will tapes/digital recordings/files be destroyed? </w:t>
      </w:r>
    </w:p>
    <w:p w14:paraId="1AA39224" w14:textId="523F822C" w:rsidR="00D127D4" w:rsidRDefault="00D127D4" w:rsidP="00592096">
      <w:pPr>
        <w:rPr>
          <w:rFonts w:asciiTheme="majorHAnsi" w:hAnsiTheme="majorHAnsi"/>
          <w:sz w:val="22"/>
        </w:rPr>
      </w:pPr>
    </w:p>
    <w:p w14:paraId="6971BD6E" w14:textId="6814DF5E" w:rsidR="005B1221" w:rsidRPr="005B1221" w:rsidRDefault="005B1221" w:rsidP="00592096">
      <w:pPr>
        <w:pStyle w:val="ListParagraph"/>
        <w:numPr>
          <w:ilvl w:val="0"/>
          <w:numId w:val="19"/>
        </w:numPr>
        <w:rPr>
          <w:rFonts w:asciiTheme="majorHAnsi" w:hAnsiTheme="majorHAnsi"/>
          <w:sz w:val="22"/>
        </w:rPr>
      </w:pPr>
      <w:r w:rsidRPr="0080023E">
        <w:rPr>
          <w:rFonts w:asciiTheme="majorHAnsi" w:hAnsiTheme="majorHAnsi"/>
          <w:sz w:val="22"/>
        </w:rPr>
        <w:t>A</w:t>
      </w:r>
      <w:r>
        <w:rPr>
          <w:rFonts w:asciiTheme="majorHAnsi" w:hAnsiTheme="majorHAnsi"/>
          <w:sz w:val="22"/>
        </w:rPr>
        <w:t>ll the</w:t>
      </w:r>
      <w:r w:rsidRPr="0080023E">
        <w:rPr>
          <w:rFonts w:asciiTheme="majorHAnsi" w:hAnsiTheme="majorHAnsi"/>
          <w:sz w:val="22"/>
        </w:rPr>
        <w:t xml:space="preserve"> audio recordings will be encrypted and saved on secure Lancaster University hard drives.</w:t>
      </w:r>
    </w:p>
    <w:p w14:paraId="102A3D28" w14:textId="7123EBA4" w:rsidR="00D127D4" w:rsidRPr="005B1221" w:rsidRDefault="005B1221" w:rsidP="005B1221">
      <w:pPr>
        <w:pStyle w:val="ListParagraph"/>
        <w:numPr>
          <w:ilvl w:val="0"/>
          <w:numId w:val="19"/>
        </w:numPr>
        <w:rPr>
          <w:rFonts w:asciiTheme="majorHAnsi" w:hAnsiTheme="majorHAnsi"/>
          <w:sz w:val="22"/>
        </w:rPr>
      </w:pPr>
      <w:r>
        <w:rPr>
          <w:rFonts w:asciiTheme="majorHAnsi" w:hAnsiTheme="majorHAnsi"/>
          <w:sz w:val="22"/>
        </w:rPr>
        <w:t>The a</w:t>
      </w:r>
      <w:r w:rsidR="00D127D4" w:rsidRPr="005B1221">
        <w:rPr>
          <w:rFonts w:asciiTheme="majorHAnsi" w:hAnsiTheme="majorHAnsi"/>
          <w:sz w:val="22"/>
        </w:rPr>
        <w:t xml:space="preserve">udio recordings will </w:t>
      </w:r>
      <w:r w:rsidR="00290B9D" w:rsidRPr="005B1221">
        <w:rPr>
          <w:rFonts w:asciiTheme="majorHAnsi" w:hAnsiTheme="majorHAnsi"/>
          <w:sz w:val="22"/>
        </w:rPr>
        <w:t xml:space="preserve">only be accessed by the projects </w:t>
      </w:r>
      <w:r>
        <w:rPr>
          <w:rFonts w:asciiTheme="majorHAnsi" w:hAnsiTheme="majorHAnsi"/>
          <w:sz w:val="22"/>
        </w:rPr>
        <w:t>researchers</w:t>
      </w:r>
      <w:r w:rsidR="00D127D4" w:rsidRPr="005B1221">
        <w:rPr>
          <w:rFonts w:asciiTheme="majorHAnsi" w:hAnsiTheme="majorHAnsi"/>
          <w:sz w:val="22"/>
        </w:rPr>
        <w:t xml:space="preserve"> and will be destroyed once the project </w:t>
      </w:r>
      <w:r w:rsidR="00290B9D" w:rsidRPr="005B1221">
        <w:rPr>
          <w:rFonts w:asciiTheme="majorHAnsi" w:hAnsiTheme="majorHAnsi"/>
          <w:sz w:val="22"/>
        </w:rPr>
        <w:t>concludes</w:t>
      </w:r>
      <w:r w:rsidR="00D127D4" w:rsidRPr="005B1221">
        <w:rPr>
          <w:rFonts w:asciiTheme="majorHAnsi" w:hAnsiTheme="majorHAnsi"/>
          <w:sz w:val="22"/>
        </w:rPr>
        <w:t>.</w:t>
      </w:r>
    </w:p>
    <w:p w14:paraId="1C035B8E" w14:textId="458C6A40" w:rsidR="00D127D4" w:rsidRPr="0080023E" w:rsidRDefault="00001FB8" w:rsidP="00D127D4">
      <w:pPr>
        <w:pStyle w:val="ListParagraph"/>
        <w:numPr>
          <w:ilvl w:val="0"/>
          <w:numId w:val="19"/>
        </w:numPr>
        <w:rPr>
          <w:rFonts w:asciiTheme="majorHAnsi" w:hAnsiTheme="majorHAnsi"/>
          <w:sz w:val="22"/>
        </w:rPr>
      </w:pPr>
      <w:r w:rsidRPr="0080023E">
        <w:rPr>
          <w:rFonts w:asciiTheme="majorHAnsi" w:hAnsiTheme="majorHAnsi"/>
          <w:sz w:val="22"/>
        </w:rPr>
        <w:t>All t</w:t>
      </w:r>
      <w:r w:rsidR="00D127D4" w:rsidRPr="0080023E">
        <w:rPr>
          <w:rFonts w:asciiTheme="majorHAnsi" w:hAnsiTheme="majorHAnsi"/>
          <w:sz w:val="22"/>
        </w:rPr>
        <w:t xml:space="preserve">extual data </w:t>
      </w:r>
      <w:r w:rsidRPr="0080023E">
        <w:rPr>
          <w:rFonts w:asciiTheme="majorHAnsi" w:hAnsiTheme="majorHAnsi"/>
          <w:sz w:val="22"/>
        </w:rPr>
        <w:t xml:space="preserve">gathered from </w:t>
      </w:r>
      <w:r w:rsidR="005B1221">
        <w:rPr>
          <w:rFonts w:asciiTheme="majorHAnsi" w:hAnsiTheme="majorHAnsi"/>
          <w:sz w:val="22"/>
        </w:rPr>
        <w:t xml:space="preserve">the sensors and audio transcriptions </w:t>
      </w:r>
      <w:r w:rsidRPr="0080023E">
        <w:rPr>
          <w:rFonts w:asciiTheme="majorHAnsi" w:hAnsiTheme="majorHAnsi"/>
          <w:sz w:val="22"/>
        </w:rPr>
        <w:t>will be kept for 7 years</w:t>
      </w:r>
      <w:r w:rsidR="00D127D4" w:rsidRPr="0080023E">
        <w:rPr>
          <w:rFonts w:asciiTheme="majorHAnsi" w:hAnsiTheme="majorHAnsi"/>
          <w:sz w:val="22"/>
        </w:rPr>
        <w:t xml:space="preserve"> on secure </w:t>
      </w:r>
      <w:r w:rsidR="005E028A" w:rsidRPr="0080023E">
        <w:rPr>
          <w:rFonts w:asciiTheme="majorHAnsi" w:hAnsiTheme="majorHAnsi"/>
          <w:sz w:val="22"/>
        </w:rPr>
        <w:t>Lancaster University</w:t>
      </w:r>
      <w:r w:rsidRPr="0080023E">
        <w:rPr>
          <w:rFonts w:asciiTheme="majorHAnsi" w:hAnsiTheme="majorHAnsi"/>
          <w:sz w:val="22"/>
        </w:rPr>
        <w:t xml:space="preserve"> servers.</w:t>
      </w:r>
    </w:p>
    <w:p w14:paraId="47DC105B" w14:textId="77777777" w:rsidR="00D45215" w:rsidRPr="00391C08" w:rsidRDefault="00D45215" w:rsidP="00592096">
      <w:pPr>
        <w:rPr>
          <w:rFonts w:asciiTheme="majorHAnsi" w:hAnsiTheme="majorHAnsi"/>
          <w:sz w:val="22"/>
        </w:rPr>
      </w:pPr>
    </w:p>
    <w:p w14:paraId="606C4E9F" w14:textId="77777777" w:rsidR="00A7727B" w:rsidRPr="00391C08" w:rsidRDefault="00A7727B" w:rsidP="00592096">
      <w:pPr>
        <w:rPr>
          <w:rFonts w:asciiTheme="majorHAnsi" w:hAnsiTheme="majorHAnsi"/>
          <w:sz w:val="22"/>
        </w:rPr>
      </w:pPr>
    </w:p>
    <w:p w14:paraId="36110241" w14:textId="77777777" w:rsidR="00D45215" w:rsidRDefault="002A021B" w:rsidP="00592096">
      <w:pPr>
        <w:rPr>
          <w:rFonts w:asciiTheme="majorHAnsi" w:hAnsiTheme="majorHAnsi"/>
          <w:sz w:val="22"/>
        </w:rPr>
      </w:pPr>
      <w:r w:rsidRPr="00391C08">
        <w:rPr>
          <w:rFonts w:asciiTheme="majorHAnsi" w:hAnsiTheme="majorHAnsi"/>
          <w:sz w:val="22"/>
        </w:rPr>
        <w:t>13</w:t>
      </w:r>
      <w:r w:rsidR="00D45215" w:rsidRPr="00391C08">
        <w:rPr>
          <w:rFonts w:asciiTheme="majorHAnsi" w:hAnsiTheme="majorHAnsi"/>
          <w:sz w:val="22"/>
        </w:rPr>
        <w:t>c. If your study includes video recordings, what are the implications for participants’ anonymity? Can anonymity be guaranteed and if so, how? If participants are identifiable on the recordings, how will you explain to them what you will do with the recordings? How will you seek consent from them?</w:t>
      </w:r>
    </w:p>
    <w:p w14:paraId="45903EF2" w14:textId="77777777" w:rsidR="005E028A" w:rsidRDefault="005E028A" w:rsidP="00592096">
      <w:pPr>
        <w:rPr>
          <w:rFonts w:asciiTheme="majorHAnsi" w:hAnsiTheme="majorHAnsi"/>
          <w:sz w:val="22"/>
        </w:rPr>
      </w:pPr>
    </w:p>
    <w:p w14:paraId="17D1C082" w14:textId="1439009E" w:rsidR="00DA3DD6" w:rsidRPr="00280849" w:rsidRDefault="00A251CE" w:rsidP="00DA3DD6">
      <w:pPr>
        <w:pStyle w:val="ListParagraph"/>
        <w:numPr>
          <w:ilvl w:val="0"/>
          <w:numId w:val="27"/>
        </w:numPr>
        <w:autoSpaceDE w:val="0"/>
        <w:autoSpaceDN w:val="0"/>
        <w:adjustRightInd w:val="0"/>
        <w:rPr>
          <w:rFonts w:ascii="Calibri" w:eastAsiaTheme="minorEastAsia" w:hAnsi="Calibri" w:cs="Calibri"/>
          <w:color w:val="000000"/>
          <w:sz w:val="22"/>
          <w:szCs w:val="22"/>
        </w:rPr>
      </w:pPr>
      <w:r w:rsidRPr="00280849">
        <w:rPr>
          <w:rFonts w:ascii="Calibri" w:eastAsiaTheme="minorEastAsia" w:hAnsi="Calibri" w:cs="Calibri"/>
          <w:color w:val="000000"/>
          <w:sz w:val="22"/>
          <w:szCs w:val="22"/>
        </w:rPr>
        <w:t>N.A</w:t>
      </w:r>
    </w:p>
    <w:p w14:paraId="559C10C8" w14:textId="77777777" w:rsidR="00D45215" w:rsidRPr="00391C08" w:rsidRDefault="00D45215" w:rsidP="00592096">
      <w:pPr>
        <w:rPr>
          <w:rFonts w:asciiTheme="majorHAnsi" w:hAnsiTheme="majorHAnsi"/>
          <w:sz w:val="22"/>
        </w:rPr>
      </w:pPr>
    </w:p>
    <w:p w14:paraId="5F3CAE42" w14:textId="77777777" w:rsidR="00D45215" w:rsidRDefault="002A021B" w:rsidP="00D45215">
      <w:pPr>
        <w:ind w:left="-284"/>
        <w:rPr>
          <w:rFonts w:asciiTheme="majorHAnsi" w:hAnsiTheme="majorHAnsi"/>
          <w:sz w:val="22"/>
        </w:rPr>
      </w:pPr>
      <w:r w:rsidRPr="00391C08">
        <w:rPr>
          <w:rFonts w:asciiTheme="majorHAnsi" w:hAnsiTheme="majorHAnsi"/>
          <w:sz w:val="22"/>
        </w:rPr>
        <w:t>14</w:t>
      </w:r>
      <w:r w:rsidR="00D45215" w:rsidRPr="00391C08">
        <w:rPr>
          <w:rFonts w:asciiTheme="majorHAnsi" w:hAnsiTheme="majorHAnsi"/>
          <w:sz w:val="22"/>
        </w:rPr>
        <w:t>.  What are the plans for dissemination of findings from the re</w:t>
      </w:r>
      <w:r w:rsidR="002935EB" w:rsidRPr="00391C08">
        <w:rPr>
          <w:rFonts w:asciiTheme="majorHAnsi" w:hAnsiTheme="majorHAnsi"/>
          <w:sz w:val="22"/>
        </w:rPr>
        <w:t>search?  If you are a student, mention</w:t>
      </w:r>
      <w:r w:rsidR="00D45215" w:rsidRPr="00391C08">
        <w:rPr>
          <w:rFonts w:asciiTheme="majorHAnsi" w:hAnsiTheme="majorHAnsi"/>
          <w:sz w:val="22"/>
        </w:rPr>
        <w:t xml:space="preserve"> here your thesis. Please also include any impact activities and potential ethical issues these may raise.</w:t>
      </w:r>
    </w:p>
    <w:p w14:paraId="35F5FF81" w14:textId="77777777" w:rsidR="005E028A" w:rsidRDefault="005E028A" w:rsidP="00D45215">
      <w:pPr>
        <w:ind w:left="-284"/>
        <w:rPr>
          <w:rFonts w:asciiTheme="majorHAnsi" w:hAnsiTheme="majorHAnsi"/>
          <w:sz w:val="22"/>
        </w:rPr>
      </w:pPr>
    </w:p>
    <w:p w14:paraId="3957D66C" w14:textId="507C9CF2" w:rsidR="005E028A" w:rsidRPr="005E028A" w:rsidRDefault="005E028A" w:rsidP="005E028A">
      <w:pPr>
        <w:pStyle w:val="ListParagraph"/>
        <w:numPr>
          <w:ilvl w:val="0"/>
          <w:numId w:val="23"/>
        </w:numPr>
        <w:rPr>
          <w:rFonts w:asciiTheme="majorHAnsi" w:hAnsiTheme="majorHAnsi"/>
          <w:sz w:val="22"/>
        </w:rPr>
      </w:pPr>
      <w:r w:rsidRPr="005E028A">
        <w:rPr>
          <w:rFonts w:asciiTheme="majorHAnsi" w:hAnsiTheme="majorHAnsi"/>
          <w:sz w:val="22"/>
        </w:rPr>
        <w:t>Study findings will be used for a Bachelors (</w:t>
      </w:r>
      <w:r w:rsidR="00A251CE">
        <w:rPr>
          <w:rFonts w:asciiTheme="majorHAnsi" w:hAnsiTheme="majorHAnsi"/>
          <w:sz w:val="22"/>
        </w:rPr>
        <w:t>Nathan’s</w:t>
      </w:r>
      <w:r w:rsidRPr="005E028A">
        <w:rPr>
          <w:rFonts w:asciiTheme="majorHAnsi" w:hAnsiTheme="majorHAnsi"/>
          <w:sz w:val="22"/>
        </w:rPr>
        <w:t>) final year project report and is intended to be published in a Conference/Journal.</w:t>
      </w:r>
    </w:p>
    <w:p w14:paraId="79C9CFE9" w14:textId="77777777" w:rsidR="005E028A" w:rsidRPr="00391C08" w:rsidRDefault="005E028A" w:rsidP="00D45215">
      <w:pPr>
        <w:ind w:left="-284"/>
        <w:rPr>
          <w:rFonts w:asciiTheme="majorHAnsi" w:hAnsiTheme="majorHAnsi"/>
          <w:sz w:val="22"/>
        </w:rPr>
      </w:pPr>
    </w:p>
    <w:p w14:paraId="4E3A2650" w14:textId="77777777" w:rsidR="00A80B68" w:rsidRDefault="002A021B" w:rsidP="00A80B68">
      <w:pPr>
        <w:ind w:left="-284"/>
        <w:rPr>
          <w:rFonts w:asciiTheme="majorHAnsi" w:hAnsiTheme="majorHAnsi"/>
          <w:sz w:val="22"/>
        </w:rPr>
      </w:pPr>
      <w:r w:rsidRPr="00391C08">
        <w:rPr>
          <w:rFonts w:asciiTheme="majorHAnsi" w:hAnsiTheme="majorHAnsi"/>
          <w:sz w:val="22"/>
        </w:rPr>
        <w:t>15</w:t>
      </w:r>
      <w:r w:rsidR="00D45215" w:rsidRPr="00391C08">
        <w:rPr>
          <w:rFonts w:asciiTheme="majorHAnsi" w:hAnsiTheme="majorHAnsi"/>
          <w:sz w:val="22"/>
        </w:rPr>
        <w:t>. What particular ethical considerations, not previously noted on this application, do you think there are in the proposed study?  Are there any matters about which you wis</w:t>
      </w:r>
      <w:r w:rsidR="002935EB" w:rsidRPr="00391C08">
        <w:rPr>
          <w:rFonts w:asciiTheme="majorHAnsi" w:hAnsiTheme="majorHAnsi"/>
          <w:sz w:val="22"/>
        </w:rPr>
        <w:t>h to seek guidance from the FST</w:t>
      </w:r>
      <w:r w:rsidR="00D45215" w:rsidRPr="00391C08">
        <w:rPr>
          <w:rFonts w:asciiTheme="majorHAnsi" w:hAnsiTheme="majorHAnsi"/>
          <w:sz w:val="22"/>
        </w:rPr>
        <w:t>REC?</w:t>
      </w:r>
    </w:p>
    <w:p w14:paraId="27DCB0E4" w14:textId="77777777" w:rsidR="005E028A" w:rsidRDefault="005E028A" w:rsidP="00A80B68">
      <w:pPr>
        <w:ind w:left="-284"/>
        <w:rPr>
          <w:rFonts w:asciiTheme="majorHAnsi" w:hAnsiTheme="majorHAnsi"/>
          <w:sz w:val="22"/>
        </w:rPr>
      </w:pPr>
    </w:p>
    <w:p w14:paraId="587AEEE6" w14:textId="77777777" w:rsidR="005E028A" w:rsidRPr="005E028A" w:rsidRDefault="005E028A" w:rsidP="005E028A">
      <w:pPr>
        <w:pStyle w:val="ListParagraph"/>
        <w:numPr>
          <w:ilvl w:val="0"/>
          <w:numId w:val="22"/>
        </w:numPr>
        <w:rPr>
          <w:rFonts w:asciiTheme="majorHAnsi" w:hAnsiTheme="majorHAnsi"/>
          <w:sz w:val="22"/>
        </w:rPr>
      </w:pPr>
      <w:r w:rsidRPr="005E028A">
        <w:rPr>
          <w:rFonts w:asciiTheme="majorHAnsi" w:hAnsiTheme="majorHAnsi"/>
          <w:sz w:val="22"/>
        </w:rPr>
        <w:t>N.A</w:t>
      </w:r>
    </w:p>
    <w:p w14:paraId="7F2BBFBF" w14:textId="77777777" w:rsidR="00A80B68" w:rsidRPr="00391C08" w:rsidRDefault="00A80B68" w:rsidP="00A80B68">
      <w:pPr>
        <w:ind w:left="-284"/>
        <w:rPr>
          <w:rFonts w:asciiTheme="majorHAnsi" w:hAnsiTheme="majorHAnsi"/>
          <w:sz w:val="22"/>
        </w:rPr>
      </w:pPr>
    </w:p>
    <w:p w14:paraId="4C680C8E" w14:textId="77777777" w:rsidR="00A80B68" w:rsidRPr="00391C08" w:rsidRDefault="00A80B68" w:rsidP="00FD5A15">
      <w:pPr>
        <w:rPr>
          <w:rFonts w:asciiTheme="majorHAnsi" w:hAnsiTheme="majorHAnsi"/>
          <w:sz w:val="22"/>
        </w:rPr>
      </w:pPr>
    </w:p>
    <w:p w14:paraId="4EB67B54" w14:textId="77777777" w:rsidR="00A13939" w:rsidRPr="00391C08" w:rsidRDefault="00A13939" w:rsidP="00A13939">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Five</w:t>
      </w:r>
    </w:p>
    <w:p w14:paraId="49A613E4" w14:textId="77777777" w:rsidR="007C002C" w:rsidRPr="00391C08" w:rsidRDefault="00D9076B" w:rsidP="007C002C">
      <w:pPr>
        <w:spacing w:before="240"/>
        <w:ind w:hanging="284"/>
        <w:rPr>
          <w:rFonts w:asciiTheme="majorHAnsi" w:hAnsiTheme="majorHAnsi" w:cs="Tahoma"/>
          <w:b/>
          <w:i/>
          <w:sz w:val="28"/>
          <w:szCs w:val="20"/>
        </w:rPr>
      </w:pPr>
      <w:r w:rsidRPr="00391C08">
        <w:rPr>
          <w:rFonts w:asciiTheme="majorHAnsi" w:hAnsiTheme="majorHAnsi" w:cs="Tahoma"/>
          <w:b/>
          <w:i/>
          <w:sz w:val="28"/>
          <w:szCs w:val="20"/>
        </w:rPr>
        <w:t>Additional information requ</w:t>
      </w:r>
      <w:r w:rsidR="00B64186">
        <w:rPr>
          <w:rFonts w:asciiTheme="majorHAnsi" w:hAnsiTheme="majorHAnsi" w:cs="Tahoma"/>
          <w:b/>
          <w:i/>
          <w:sz w:val="28"/>
          <w:szCs w:val="20"/>
        </w:rPr>
        <w:t>ired by the university insurers</w:t>
      </w:r>
    </w:p>
    <w:p w14:paraId="0355EB85" w14:textId="77777777" w:rsidR="00D9076B" w:rsidRPr="00B64186" w:rsidRDefault="00D9076B" w:rsidP="00B64186">
      <w:pPr>
        <w:spacing w:before="240"/>
        <w:ind w:left="-284"/>
        <w:rPr>
          <w:rFonts w:asciiTheme="majorHAnsi" w:hAnsiTheme="majorHAnsi" w:cs="Tahoma"/>
          <w:b/>
          <w:i/>
          <w:sz w:val="28"/>
          <w:szCs w:val="20"/>
        </w:rPr>
      </w:pPr>
      <w:r w:rsidRPr="00391C08">
        <w:rPr>
          <w:rFonts w:asciiTheme="majorHAnsi" w:hAnsiTheme="majorHAnsi" w:cs="Tahoma"/>
          <w:sz w:val="20"/>
          <w:szCs w:val="20"/>
        </w:rPr>
        <w:t>If the research involves either the nuclear industry or an aircraft or the aircraft industry (other than for transport), please provide details below</w:t>
      </w:r>
      <w:r w:rsidR="007C002C" w:rsidRPr="00391C08">
        <w:rPr>
          <w:rFonts w:asciiTheme="majorHAnsi" w:hAnsiTheme="majorHAnsi" w:cs="Tahoma"/>
          <w:sz w:val="20"/>
          <w:szCs w:val="20"/>
        </w:rPr>
        <w:t>:</w:t>
      </w:r>
    </w:p>
    <w:p w14:paraId="1239110E" w14:textId="77777777" w:rsidR="00D9076B" w:rsidRPr="00391C08" w:rsidRDefault="00D9076B" w:rsidP="00D45215">
      <w:pPr>
        <w:ind w:left="-284"/>
        <w:rPr>
          <w:rFonts w:asciiTheme="majorHAnsi" w:hAnsiTheme="majorHAnsi"/>
          <w:sz w:val="22"/>
        </w:rPr>
      </w:pPr>
    </w:p>
    <w:p w14:paraId="3250015B" w14:textId="77777777" w:rsidR="00D9076B" w:rsidRPr="00391C08" w:rsidRDefault="00D9076B" w:rsidP="00D45215">
      <w:pPr>
        <w:ind w:left="-284"/>
        <w:rPr>
          <w:rFonts w:asciiTheme="majorHAnsi" w:hAnsiTheme="majorHAnsi"/>
          <w:sz w:val="22"/>
        </w:rPr>
      </w:pPr>
    </w:p>
    <w:p w14:paraId="4250CD89" w14:textId="77777777" w:rsidR="00A80B68" w:rsidRPr="00391C08" w:rsidRDefault="00860327" w:rsidP="00A80B68">
      <w:pPr>
        <w:pBdr>
          <w:bottom w:val="single" w:sz="6" w:space="1" w:color="auto"/>
        </w:pBdr>
        <w:ind w:left="-284"/>
        <w:rPr>
          <w:rFonts w:asciiTheme="majorHAnsi" w:hAnsiTheme="majorHAnsi"/>
          <w:b/>
          <w:sz w:val="28"/>
          <w:szCs w:val="28"/>
        </w:rPr>
      </w:pPr>
      <w:r w:rsidRPr="00391C08">
        <w:rPr>
          <w:rFonts w:asciiTheme="majorHAnsi" w:hAnsiTheme="majorHAnsi"/>
          <w:b/>
          <w:sz w:val="28"/>
          <w:szCs w:val="28"/>
        </w:rPr>
        <w:t>Section Six</w:t>
      </w:r>
    </w:p>
    <w:p w14:paraId="30E9D391" w14:textId="77777777" w:rsidR="007C002C" w:rsidRPr="00391C08" w:rsidRDefault="007C002C" w:rsidP="00251679">
      <w:pPr>
        <w:rPr>
          <w:rFonts w:asciiTheme="majorHAnsi" w:hAnsiTheme="majorHAnsi" w:cs="Tahoma"/>
          <w:b/>
          <w:sz w:val="20"/>
          <w:szCs w:val="20"/>
        </w:rPr>
      </w:pPr>
    </w:p>
    <w:p w14:paraId="15663081" w14:textId="77777777" w:rsidR="007C002C" w:rsidRPr="00391C08" w:rsidRDefault="00860327" w:rsidP="007C002C">
      <w:pPr>
        <w:ind w:left="-284"/>
        <w:rPr>
          <w:rFonts w:asciiTheme="majorHAnsi" w:hAnsiTheme="majorHAnsi" w:cs="Tahoma"/>
          <w:b/>
          <w:i/>
          <w:sz w:val="28"/>
          <w:szCs w:val="20"/>
        </w:rPr>
      </w:pPr>
      <w:r w:rsidRPr="00391C08">
        <w:rPr>
          <w:rFonts w:asciiTheme="majorHAnsi" w:hAnsiTheme="majorHAnsi" w:cs="Tahoma"/>
          <w:b/>
          <w:i/>
          <w:sz w:val="28"/>
          <w:szCs w:val="20"/>
        </w:rPr>
        <w:t>Declaration and Signatures</w:t>
      </w:r>
    </w:p>
    <w:p w14:paraId="0C5F7BA4" w14:textId="77777777" w:rsidR="007C002C" w:rsidRPr="00391C08" w:rsidRDefault="007C002C" w:rsidP="007C002C">
      <w:pPr>
        <w:ind w:left="-284"/>
        <w:rPr>
          <w:rFonts w:asciiTheme="majorHAnsi" w:hAnsiTheme="majorHAnsi" w:cs="Tahoma"/>
          <w:b/>
          <w:i/>
          <w:sz w:val="28"/>
          <w:szCs w:val="20"/>
        </w:rPr>
      </w:pPr>
    </w:p>
    <w:p w14:paraId="4616ED96" w14:textId="77777777" w:rsidR="00251679" w:rsidRPr="00391C08" w:rsidRDefault="00251679" w:rsidP="007C002C">
      <w:pPr>
        <w:ind w:left="-284"/>
        <w:rPr>
          <w:rFonts w:asciiTheme="majorHAnsi" w:hAnsiTheme="majorHAnsi" w:cs="Tahoma"/>
          <w:b/>
          <w:i/>
        </w:rPr>
      </w:pPr>
      <w:r w:rsidRPr="00391C08">
        <w:rPr>
          <w:rFonts w:asciiTheme="majorHAnsi" w:hAnsiTheme="majorHAnsi" w:cs="Tahoma"/>
        </w:rPr>
        <w:t xml:space="preserve">I understand that as Principal Investigator/researcher/PhD candidate I have overall responsibility for the ethical management of the project and confirm the following: </w:t>
      </w:r>
    </w:p>
    <w:p w14:paraId="78A5775E" w14:textId="77777777" w:rsidR="00251679" w:rsidRPr="00391C08" w:rsidRDefault="00251679" w:rsidP="00391C08">
      <w:pPr>
        <w:numPr>
          <w:ilvl w:val="0"/>
          <w:numId w:val="13"/>
        </w:numPr>
        <w:spacing w:before="100" w:beforeAutospacing="1" w:after="60"/>
        <w:ind w:left="284" w:hanging="357"/>
        <w:rPr>
          <w:rFonts w:asciiTheme="majorHAnsi" w:hAnsiTheme="majorHAnsi" w:cs="Tahoma"/>
        </w:rPr>
      </w:pPr>
      <w:r w:rsidRPr="00391C08">
        <w:rPr>
          <w:rFonts w:asciiTheme="majorHAnsi" w:hAnsiTheme="majorHAnsi" w:cs="Tahoma"/>
        </w:rPr>
        <w:t xml:space="preserve">I have read the Code of Practice, </w:t>
      </w:r>
      <w:hyperlink r:id="rId10" w:tgtFrame="_blank" w:history="1">
        <w:r w:rsidRPr="00B44E6A">
          <w:rPr>
            <w:rStyle w:val="Hyperlink"/>
            <w:rFonts w:asciiTheme="majorHAnsi" w:hAnsiTheme="majorHAnsi" w:cs="Tahoma"/>
          </w:rPr>
          <w:t>Research Ethics at Lancaster: a code of practice</w:t>
        </w:r>
      </w:hyperlink>
      <w:r w:rsidRPr="00391C08">
        <w:rPr>
          <w:rFonts w:asciiTheme="majorHAnsi" w:hAnsiTheme="majorHAnsi" w:cs="Tahoma"/>
        </w:rPr>
        <w:t xml:space="preserve"> and I am willing to abide by it in relation to the current proposal.</w:t>
      </w:r>
    </w:p>
    <w:p w14:paraId="7EE15638" w14:textId="77777777" w:rsidR="00251679" w:rsidRPr="00391C08" w:rsidRDefault="00251679" w:rsidP="00391C08">
      <w:pPr>
        <w:numPr>
          <w:ilvl w:val="0"/>
          <w:numId w:val="13"/>
        </w:numPr>
        <w:spacing w:before="100" w:beforeAutospacing="1" w:after="60"/>
        <w:ind w:left="284" w:hanging="357"/>
        <w:rPr>
          <w:rFonts w:asciiTheme="majorHAnsi" w:hAnsiTheme="majorHAnsi" w:cs="Tahoma"/>
        </w:rPr>
      </w:pPr>
      <w:r w:rsidRPr="00391C08">
        <w:rPr>
          <w:rFonts w:asciiTheme="majorHAnsi" w:hAnsiTheme="majorHAnsi" w:cs="Tahoma"/>
        </w:rPr>
        <w:t xml:space="preserve">I will manage the project in an ethically appropriate manner according to: (a) the subject matter involved and (b) the Code of </w:t>
      </w:r>
      <w:r w:rsidR="00864D1D" w:rsidRPr="00391C08">
        <w:rPr>
          <w:rFonts w:asciiTheme="majorHAnsi" w:hAnsiTheme="majorHAnsi" w:cs="Tahoma"/>
        </w:rPr>
        <w:t>Practice and Procedures of the U</w:t>
      </w:r>
      <w:r w:rsidRPr="00391C08">
        <w:rPr>
          <w:rFonts w:asciiTheme="majorHAnsi" w:hAnsiTheme="majorHAnsi" w:cs="Tahoma"/>
        </w:rPr>
        <w:t>niversity.</w:t>
      </w:r>
    </w:p>
    <w:p w14:paraId="25B592F7" w14:textId="77777777" w:rsidR="00251679" w:rsidRPr="00391C08" w:rsidRDefault="00251679" w:rsidP="00391C08">
      <w:pPr>
        <w:numPr>
          <w:ilvl w:val="0"/>
          <w:numId w:val="13"/>
        </w:numPr>
        <w:spacing w:before="100" w:beforeAutospacing="1" w:after="60"/>
        <w:ind w:left="284" w:hanging="357"/>
        <w:rPr>
          <w:rFonts w:asciiTheme="majorHAnsi" w:hAnsiTheme="majorHAnsi" w:cs="Tahoma"/>
        </w:rPr>
      </w:pPr>
      <w:r w:rsidRPr="00391C08">
        <w:rPr>
          <w:rFonts w:asciiTheme="majorHAnsi" w:hAnsiTheme="majorHAnsi" w:cs="Tahoma"/>
        </w:rPr>
        <w:t xml:space="preserve">On behalf of the </w:t>
      </w:r>
      <w:r w:rsidR="00864D1D" w:rsidRPr="00391C08">
        <w:rPr>
          <w:rFonts w:asciiTheme="majorHAnsi" w:hAnsiTheme="majorHAnsi" w:cs="Tahoma"/>
        </w:rPr>
        <w:t>University</w:t>
      </w:r>
      <w:r w:rsidRPr="00391C08">
        <w:rPr>
          <w:rFonts w:asciiTheme="majorHAnsi" w:hAnsiTheme="majorHAnsi" w:cs="Tahoma"/>
        </w:rPr>
        <w:t xml:space="preserve"> I accept responsibility for the project in relation to promoting good research practice and the prevention of misconduct (including plagiarism and fabrication or misrepresentation of results). </w:t>
      </w:r>
    </w:p>
    <w:p w14:paraId="41D3C182" w14:textId="77777777" w:rsidR="00251679" w:rsidRPr="00391C08" w:rsidRDefault="00251679" w:rsidP="00391C08">
      <w:pPr>
        <w:numPr>
          <w:ilvl w:val="0"/>
          <w:numId w:val="13"/>
        </w:numPr>
        <w:spacing w:before="100" w:beforeAutospacing="1" w:after="60"/>
        <w:ind w:left="284" w:hanging="357"/>
        <w:rPr>
          <w:rFonts w:asciiTheme="majorHAnsi" w:hAnsiTheme="majorHAnsi" w:cs="Tahoma"/>
        </w:rPr>
      </w:pPr>
      <w:r w:rsidRPr="00391C08">
        <w:rPr>
          <w:rFonts w:asciiTheme="majorHAnsi" w:hAnsiTheme="majorHAnsi" w:cs="Tahoma"/>
        </w:rPr>
        <w:t xml:space="preserve">On behalf of the </w:t>
      </w:r>
      <w:r w:rsidR="00864D1D" w:rsidRPr="00391C08">
        <w:rPr>
          <w:rFonts w:asciiTheme="majorHAnsi" w:hAnsiTheme="majorHAnsi" w:cs="Tahoma"/>
        </w:rPr>
        <w:t>University</w:t>
      </w:r>
      <w:r w:rsidRPr="00391C08">
        <w:rPr>
          <w:rFonts w:asciiTheme="majorHAnsi" w:hAnsiTheme="majorHAnsi" w:cs="Tahoma"/>
        </w:rPr>
        <w:t xml:space="preserve"> I accept responsibility for the project in relation to the observance of the rules for the exploitation of intellectual property. </w:t>
      </w:r>
    </w:p>
    <w:p w14:paraId="73B35F68" w14:textId="77777777" w:rsidR="00251679" w:rsidRPr="00391C08" w:rsidRDefault="00251679" w:rsidP="00391C08">
      <w:pPr>
        <w:numPr>
          <w:ilvl w:val="0"/>
          <w:numId w:val="13"/>
        </w:numPr>
        <w:spacing w:before="100" w:beforeAutospacing="1" w:after="60"/>
        <w:ind w:left="284" w:hanging="357"/>
        <w:rPr>
          <w:rFonts w:asciiTheme="majorHAnsi" w:hAnsiTheme="majorHAnsi" w:cs="Tahoma"/>
        </w:rPr>
      </w:pPr>
      <w:r w:rsidRPr="00391C08">
        <w:rPr>
          <w:rFonts w:asciiTheme="majorHAnsi" w:hAnsiTheme="majorHAnsi" w:cs="Tahoma"/>
        </w:rPr>
        <w:t xml:space="preserve">If applicable, I will give all staff and students involved in the project guidance on the good practice and ethical standards expected in the </w:t>
      </w:r>
      <w:r w:rsidR="00864D1D" w:rsidRPr="00391C08">
        <w:rPr>
          <w:rFonts w:asciiTheme="majorHAnsi" w:hAnsiTheme="majorHAnsi" w:cs="Tahoma"/>
        </w:rPr>
        <w:t>project in accordance with the U</w:t>
      </w:r>
      <w:r w:rsidRPr="00391C08">
        <w:rPr>
          <w:rFonts w:asciiTheme="majorHAnsi" w:hAnsiTheme="majorHAnsi" w:cs="Tahoma"/>
        </w:rPr>
        <w:t xml:space="preserve">niversity Code of Practice. (Online Research Integrity training is available for staff and students </w:t>
      </w:r>
      <w:hyperlink r:id="rId11" w:tgtFrame="_blank" w:history="1">
        <w:r w:rsidRPr="00391C08">
          <w:rPr>
            <w:rStyle w:val="Hyperlink"/>
            <w:rFonts w:asciiTheme="majorHAnsi" w:hAnsiTheme="majorHAnsi" w:cs="Tahoma"/>
          </w:rPr>
          <w:t>here</w:t>
        </w:r>
      </w:hyperlink>
      <w:r w:rsidRPr="00391C08">
        <w:rPr>
          <w:rFonts w:asciiTheme="majorHAnsi" w:hAnsiTheme="majorHAnsi" w:cs="Tahoma"/>
        </w:rPr>
        <w:t xml:space="preserve">.) </w:t>
      </w:r>
    </w:p>
    <w:p w14:paraId="4360080D" w14:textId="77777777" w:rsidR="00251679" w:rsidRDefault="00251679" w:rsidP="00391C08">
      <w:pPr>
        <w:numPr>
          <w:ilvl w:val="0"/>
          <w:numId w:val="13"/>
        </w:numPr>
        <w:spacing w:before="100" w:beforeAutospacing="1" w:after="60"/>
        <w:ind w:left="284" w:hanging="357"/>
        <w:rPr>
          <w:rFonts w:asciiTheme="majorHAnsi" w:hAnsiTheme="majorHAnsi" w:cs="Tahoma"/>
        </w:rPr>
      </w:pPr>
      <w:r w:rsidRPr="00391C08">
        <w:rPr>
          <w:rFonts w:asciiTheme="majorHAnsi" w:hAnsiTheme="majorHAnsi" w:cs="Tahoma"/>
        </w:rPr>
        <w:t>If applicable, I will take steps to ensure that no students or staff involved in the project will be exposed to inappropriate situations.</w:t>
      </w:r>
    </w:p>
    <w:p w14:paraId="5621AA85" w14:textId="77777777" w:rsidR="00905780" w:rsidRPr="00CF016C" w:rsidRDefault="00905780" w:rsidP="00391C08">
      <w:pPr>
        <w:numPr>
          <w:ilvl w:val="0"/>
          <w:numId w:val="13"/>
        </w:numPr>
        <w:spacing w:before="100" w:beforeAutospacing="1" w:after="60"/>
        <w:ind w:left="284" w:hanging="357"/>
        <w:rPr>
          <w:rFonts w:asciiTheme="majorHAnsi" w:hAnsiTheme="majorHAnsi" w:cs="Tahoma"/>
        </w:rPr>
      </w:pPr>
      <w:r w:rsidRPr="00CF016C">
        <w:rPr>
          <w:rFonts w:asciiTheme="majorHAnsi" w:hAnsiTheme="majorHAnsi" w:cs="Tahoma"/>
        </w:rPr>
        <w:t>I confirm that I have completed all risk assessments and other Health and Safety requirements as advised by my departmental Safety Officer</w:t>
      </w:r>
      <w:r w:rsidR="00680C87">
        <w:rPr>
          <w:rFonts w:asciiTheme="majorHAnsi" w:hAnsiTheme="majorHAnsi" w:cs="Tahoma"/>
        </w:rPr>
        <w:t>.</w:t>
      </w:r>
    </w:p>
    <w:p w14:paraId="64979B50" w14:textId="1A61EA5C" w:rsidR="00251679" w:rsidRPr="00391C08" w:rsidRDefault="001D0CEA" w:rsidP="00251679">
      <w:pPr>
        <w:spacing w:before="240" w:after="60"/>
        <w:rPr>
          <w:rFonts w:asciiTheme="majorHAnsi" w:hAnsiTheme="majorHAnsi" w:cs="Tahoma"/>
          <w:color w:val="000000"/>
          <w:shd w:val="clear" w:color="auto" w:fill="FBFBFE"/>
        </w:rPr>
      </w:pPr>
      <w:sdt>
        <w:sdtPr>
          <w:rPr>
            <w:rFonts w:asciiTheme="majorHAnsi" w:hAnsiTheme="majorHAnsi" w:cs="Tahoma"/>
          </w:rPr>
          <w:id w:val="1159502883"/>
          <w14:checkbox>
            <w14:checked w14:val="1"/>
            <w14:checkedState w14:val="00FE" w14:font="Wingdings"/>
            <w14:uncheckedState w14:val="2610" w14:font="MS Gothic"/>
          </w14:checkbox>
        </w:sdtPr>
        <w:sdtEndPr/>
        <w:sdtContent>
          <w:r w:rsidR="007D6D26">
            <w:rPr>
              <w:rFonts w:asciiTheme="majorHAnsi" w:hAnsiTheme="majorHAnsi" w:cs="Tahoma"/>
            </w:rPr>
            <w:sym w:font="Wingdings" w:char="F0FE"/>
          </w:r>
        </w:sdtContent>
      </w:sdt>
      <w:r w:rsidR="00251679" w:rsidRPr="00391C08">
        <w:rPr>
          <w:rFonts w:asciiTheme="majorHAnsi" w:hAnsiTheme="majorHAnsi" w:cs="Tahoma"/>
        </w:rPr>
        <w:t xml:space="preserve">  </w:t>
      </w:r>
      <w:r w:rsidR="00251679" w:rsidRPr="00391C08">
        <w:rPr>
          <w:rFonts w:asciiTheme="majorHAnsi" w:hAnsiTheme="majorHAnsi" w:cs="Tahoma"/>
          <w:color w:val="000000"/>
          <w:shd w:val="clear" w:color="auto" w:fill="FBFBFE"/>
        </w:rPr>
        <w:t>Confirmed</w:t>
      </w:r>
    </w:p>
    <w:p w14:paraId="272E3497" w14:textId="77777777" w:rsidR="00251679" w:rsidRPr="00391C08" w:rsidRDefault="00251679" w:rsidP="00251679">
      <w:pPr>
        <w:spacing w:after="60"/>
        <w:rPr>
          <w:rFonts w:asciiTheme="majorHAnsi" w:hAnsiTheme="majorHAnsi" w:cs="Tahoma"/>
        </w:rPr>
      </w:pPr>
      <w:r w:rsidRPr="00391C08">
        <w:rPr>
          <w:rFonts w:asciiTheme="majorHAnsi" w:hAnsiTheme="majorHAnsi" w:cs="Tahoma"/>
          <w:b/>
          <w:color w:val="000000"/>
          <w:shd w:val="clear" w:color="auto" w:fill="FBFBFE"/>
        </w:rPr>
        <w:t>Please note:</w:t>
      </w:r>
      <w:r w:rsidRPr="00391C08">
        <w:rPr>
          <w:rFonts w:asciiTheme="majorHAnsi" w:hAnsiTheme="majorHAnsi" w:cs="Tahoma"/>
        </w:rPr>
        <w:t xml:space="preserve"> If you are not able to confirm the statement above please contact </w:t>
      </w:r>
      <w:r w:rsidR="00864D1D" w:rsidRPr="00391C08">
        <w:rPr>
          <w:rFonts w:asciiTheme="majorHAnsi" w:hAnsiTheme="majorHAnsi" w:cs="Tahoma"/>
        </w:rPr>
        <w:t>the FST Research Ethics C</w:t>
      </w:r>
      <w:r w:rsidRPr="00391C08">
        <w:rPr>
          <w:rFonts w:asciiTheme="majorHAnsi" w:hAnsiTheme="majorHAnsi" w:cs="Tahoma"/>
        </w:rPr>
        <w:t>ommittee and provide an explanation.</w:t>
      </w:r>
    </w:p>
    <w:p w14:paraId="32A4473E" w14:textId="77777777" w:rsidR="00251679" w:rsidRPr="00391C08" w:rsidRDefault="00251679" w:rsidP="00864D1D">
      <w:pPr>
        <w:rPr>
          <w:rFonts w:asciiTheme="majorHAnsi" w:hAnsiTheme="majorHAnsi" w:cs="Calibri"/>
          <w:b/>
          <w:bCs/>
          <w:sz w:val="22"/>
          <w:szCs w:val="22"/>
        </w:rPr>
      </w:pPr>
    </w:p>
    <w:p w14:paraId="634DECD0" w14:textId="77777777" w:rsidR="00A80B68" w:rsidRPr="00236E48" w:rsidRDefault="00A80B68" w:rsidP="00A80B68">
      <w:pPr>
        <w:ind w:left="-284"/>
        <w:rPr>
          <w:rFonts w:asciiTheme="majorHAnsi" w:hAnsiTheme="majorHAnsi"/>
          <w:i/>
          <w:sz w:val="28"/>
        </w:rPr>
      </w:pPr>
    </w:p>
    <w:p w14:paraId="3F82D8DB" w14:textId="77777777" w:rsidR="00D45215" w:rsidRPr="00236E48" w:rsidRDefault="00D45215" w:rsidP="00D45215">
      <w:pPr>
        <w:ind w:left="-284"/>
        <w:rPr>
          <w:rFonts w:asciiTheme="majorHAnsi" w:hAnsiTheme="majorHAnsi"/>
          <w:sz w:val="22"/>
        </w:rPr>
      </w:pPr>
    </w:p>
    <w:p w14:paraId="19C6159D" w14:textId="77777777" w:rsidR="006A594E" w:rsidRPr="00DF7ED9" w:rsidRDefault="006A594E" w:rsidP="006A594E">
      <w:pPr>
        <w:autoSpaceDE w:val="0"/>
        <w:autoSpaceDN w:val="0"/>
        <w:adjustRightInd w:val="0"/>
        <w:rPr>
          <w:rFonts w:ascii="Calibri" w:hAnsi="Calibri" w:cs="Calibri"/>
          <w:b/>
        </w:rPr>
      </w:pPr>
      <w:r w:rsidRPr="00DF7ED9">
        <w:rPr>
          <w:rFonts w:ascii="Calibri" w:hAnsi="Calibri" w:cs="Calibri"/>
          <w:b/>
          <w:u w:val="single"/>
        </w:rPr>
        <w:t>Student applicants</w:t>
      </w:r>
      <w:r w:rsidRPr="00DF7ED9">
        <w:rPr>
          <w:rFonts w:ascii="Calibri" w:hAnsi="Calibri" w:cs="Calibri"/>
          <w:b/>
        </w:rPr>
        <w:t xml:space="preserve">: </w:t>
      </w:r>
    </w:p>
    <w:p w14:paraId="5F37E985" w14:textId="18AACAA1" w:rsidR="006A594E" w:rsidRPr="00371AAB" w:rsidRDefault="006A594E" w:rsidP="006A594E">
      <w:pPr>
        <w:autoSpaceDE w:val="0"/>
        <w:autoSpaceDN w:val="0"/>
        <w:adjustRightInd w:val="0"/>
        <w:rPr>
          <w:rFonts w:ascii="Calibri" w:hAnsi="Calibri" w:cs="Calibri"/>
          <w:sz w:val="22"/>
          <w:szCs w:val="22"/>
        </w:rPr>
      </w:pPr>
      <w:r w:rsidRPr="00371AAB">
        <w:rPr>
          <w:rFonts w:ascii="Calibri" w:hAnsi="Calibri" w:cs="Calibri"/>
          <w:sz w:val="22"/>
          <w:szCs w:val="22"/>
        </w:rPr>
        <w:t xml:space="preserve">Please tick to confirm that you have discussed this application with your supervisor, and that they agree to the application being submitted for ethical </w:t>
      </w:r>
      <w:r w:rsidR="007D6D26" w:rsidRPr="00371AAB">
        <w:rPr>
          <w:rFonts w:ascii="Calibri" w:hAnsi="Calibri" w:cs="Calibri"/>
          <w:sz w:val="22"/>
          <w:szCs w:val="22"/>
        </w:rPr>
        <w:t xml:space="preserve">review </w:t>
      </w:r>
      <w:sdt>
        <w:sdtPr>
          <w:rPr>
            <w:rFonts w:ascii="Calibri" w:hAnsi="Calibri" w:cs="Calibri"/>
            <w:sz w:val="22"/>
            <w:szCs w:val="22"/>
          </w:rPr>
          <w:id w:val="725424356"/>
          <w14:checkbox>
            <w14:checked w14:val="1"/>
            <w14:checkedState w14:val="2612" w14:font="MS Gothic"/>
            <w14:uncheckedState w14:val="2610" w14:font="MS Gothic"/>
          </w14:checkbox>
        </w:sdtPr>
        <w:sdtEndPr/>
        <w:sdtContent>
          <w:r w:rsidR="007D6D26">
            <w:rPr>
              <w:rFonts w:ascii="MS Gothic" w:eastAsia="MS Gothic" w:hAnsi="MS Gothic" w:cs="Calibri" w:hint="eastAsia"/>
              <w:sz w:val="22"/>
              <w:szCs w:val="22"/>
            </w:rPr>
            <w:t>☒</w:t>
          </w:r>
        </w:sdtContent>
      </w:sdt>
    </w:p>
    <w:p w14:paraId="7F068A13" w14:textId="77777777" w:rsidR="006A594E" w:rsidRPr="00371AAB" w:rsidRDefault="006A594E" w:rsidP="006A594E">
      <w:pPr>
        <w:autoSpaceDE w:val="0"/>
        <w:autoSpaceDN w:val="0"/>
        <w:adjustRightInd w:val="0"/>
        <w:rPr>
          <w:rFonts w:ascii="Calibri" w:hAnsi="Calibri" w:cs="Calibri"/>
          <w:b/>
          <w:i/>
          <w:sz w:val="22"/>
          <w:szCs w:val="22"/>
          <w:u w:val="single"/>
        </w:rPr>
      </w:pPr>
      <w:r w:rsidRPr="00371AAB">
        <w:rPr>
          <w:rFonts w:ascii="Calibri" w:hAnsi="Calibri" w:cs="Calibri"/>
          <w:b/>
          <w:i/>
          <w:sz w:val="22"/>
          <w:szCs w:val="22"/>
          <w:u w:val="single"/>
        </w:rPr>
        <w:t>Students must submit this application from your Lancaster University email address, and copy your supervisor in to the email in which you submit this application</w:t>
      </w:r>
    </w:p>
    <w:p w14:paraId="38EBF749" w14:textId="77777777" w:rsidR="006A594E" w:rsidRPr="00371AAB" w:rsidRDefault="006A594E" w:rsidP="006A594E">
      <w:pPr>
        <w:autoSpaceDE w:val="0"/>
        <w:autoSpaceDN w:val="0"/>
        <w:adjustRightInd w:val="0"/>
        <w:rPr>
          <w:rFonts w:ascii="Calibri" w:hAnsi="Calibri" w:cs="Calibri"/>
          <w:b/>
          <w:i/>
          <w:sz w:val="22"/>
          <w:szCs w:val="22"/>
          <w:u w:val="single"/>
        </w:rPr>
      </w:pPr>
    </w:p>
    <w:p w14:paraId="4F7A7313" w14:textId="77777777" w:rsidR="006A594E" w:rsidRPr="00211BC8" w:rsidRDefault="006A594E" w:rsidP="006A594E">
      <w:pPr>
        <w:autoSpaceDE w:val="0"/>
        <w:autoSpaceDN w:val="0"/>
        <w:adjustRightInd w:val="0"/>
        <w:rPr>
          <w:rFonts w:ascii="Calibri" w:hAnsi="Calibri" w:cs="Calibri"/>
          <w:b/>
          <w:sz w:val="22"/>
          <w:szCs w:val="22"/>
          <w:highlight w:val="yellow"/>
        </w:rPr>
      </w:pPr>
    </w:p>
    <w:p w14:paraId="279D8BA7" w14:textId="77777777" w:rsidR="006A594E" w:rsidRPr="00DF7ED9" w:rsidRDefault="00096576" w:rsidP="006A594E">
      <w:pPr>
        <w:autoSpaceDE w:val="0"/>
        <w:autoSpaceDN w:val="0"/>
        <w:adjustRightInd w:val="0"/>
        <w:rPr>
          <w:rFonts w:ascii="Calibri" w:hAnsi="Calibri" w:cs="Calibri"/>
          <w:b/>
          <w:u w:val="single"/>
        </w:rPr>
      </w:pPr>
      <w:r>
        <w:rPr>
          <w:rFonts w:ascii="Calibri" w:hAnsi="Calibri" w:cs="Calibri"/>
          <w:b/>
          <w:u w:val="single"/>
        </w:rPr>
        <w:t xml:space="preserve">All </w:t>
      </w:r>
      <w:r w:rsidR="006A594E" w:rsidRPr="00DF7ED9">
        <w:rPr>
          <w:rFonts w:ascii="Calibri" w:hAnsi="Calibri" w:cs="Calibri"/>
          <w:b/>
          <w:u w:val="single"/>
        </w:rPr>
        <w:t xml:space="preserve">Staff and </w:t>
      </w:r>
      <w:r w:rsidR="004508C6">
        <w:rPr>
          <w:rFonts w:ascii="Calibri" w:hAnsi="Calibri" w:cs="Calibri"/>
          <w:b/>
          <w:u w:val="single"/>
        </w:rPr>
        <w:t xml:space="preserve">Research </w:t>
      </w:r>
      <w:r>
        <w:rPr>
          <w:rFonts w:ascii="Calibri" w:hAnsi="Calibri" w:cs="Calibri"/>
          <w:b/>
          <w:u w:val="single"/>
        </w:rPr>
        <w:t>Students</w:t>
      </w:r>
      <w:r w:rsidR="006A594E" w:rsidRPr="00DF7ED9">
        <w:rPr>
          <w:rFonts w:ascii="Calibri" w:hAnsi="Calibri" w:cs="Calibri"/>
          <w:b/>
          <w:u w:val="single"/>
        </w:rPr>
        <w:t xml:space="preserve"> must complete this declaration:</w:t>
      </w:r>
    </w:p>
    <w:p w14:paraId="620340C9" w14:textId="52945CE3" w:rsidR="006A594E" w:rsidRDefault="006A594E" w:rsidP="006A594E">
      <w:pPr>
        <w:autoSpaceDE w:val="0"/>
        <w:autoSpaceDN w:val="0"/>
        <w:adjustRightInd w:val="0"/>
        <w:rPr>
          <w:rFonts w:ascii="Calibri" w:hAnsi="Calibri" w:cs="Calibri"/>
          <w:sz w:val="22"/>
          <w:szCs w:val="22"/>
          <w:bdr w:val="single" w:sz="4" w:space="0" w:color="auto"/>
        </w:rPr>
      </w:pPr>
      <w:r w:rsidRPr="00371AAB">
        <w:rPr>
          <w:rFonts w:ascii="Calibri" w:hAnsi="Calibri" w:cs="Calibri"/>
          <w:b/>
          <w:sz w:val="22"/>
          <w:szCs w:val="22"/>
        </w:rPr>
        <w:t xml:space="preserve">I confirm that I have sent a copy of this application to my Head of </w:t>
      </w:r>
      <w:r w:rsidR="007D6D26" w:rsidRPr="00371AAB">
        <w:rPr>
          <w:rFonts w:ascii="Calibri" w:hAnsi="Calibri" w:cs="Calibri"/>
          <w:b/>
          <w:sz w:val="22"/>
          <w:szCs w:val="22"/>
        </w:rPr>
        <w:t>Department</w:t>
      </w:r>
      <w:r w:rsidR="007D6D26" w:rsidRPr="00371AAB">
        <w:rPr>
          <w:rFonts w:ascii="Calibri" w:hAnsi="Calibri" w:cs="Calibri"/>
          <w:sz w:val="22"/>
          <w:szCs w:val="22"/>
        </w:rPr>
        <w:t xml:space="preserve"> (</w:t>
      </w:r>
      <w:r w:rsidRPr="00371AAB">
        <w:rPr>
          <w:rFonts w:ascii="Calibri" w:hAnsi="Calibri" w:cs="Calibri"/>
          <w:sz w:val="22"/>
          <w:szCs w:val="22"/>
        </w:rPr>
        <w:t>or their delegated representative</w:t>
      </w:r>
      <w:r w:rsidR="007D6D26" w:rsidRPr="00371AAB">
        <w:rPr>
          <w:rFonts w:ascii="Calibri" w:hAnsi="Calibri" w:cs="Calibri"/>
          <w:sz w:val="22"/>
          <w:szCs w:val="22"/>
        </w:rPr>
        <w:t>).</w:t>
      </w:r>
      <w:r w:rsidRPr="00371AAB">
        <w:rPr>
          <w:rFonts w:ascii="Calibri" w:hAnsi="Calibri" w:cs="Calibri"/>
          <w:sz w:val="22"/>
          <w:szCs w:val="22"/>
        </w:rPr>
        <w:t xml:space="preserve">  </w:t>
      </w:r>
      <w:r w:rsidRPr="00371AAB">
        <w:rPr>
          <w:rFonts w:ascii="Calibri" w:hAnsi="Calibri" w:cs="Calibri"/>
          <w:b/>
          <w:sz w:val="22"/>
          <w:szCs w:val="22"/>
        </w:rPr>
        <w:t>Tick here</w:t>
      </w:r>
      <w:r>
        <w:rPr>
          <w:rFonts w:ascii="Calibri" w:hAnsi="Calibri" w:cs="Calibri"/>
          <w:b/>
          <w:sz w:val="22"/>
          <w:szCs w:val="22"/>
        </w:rPr>
        <w:t xml:space="preserve"> </w:t>
      </w:r>
      <w:r w:rsidRPr="00371AAB">
        <w:rPr>
          <w:rFonts w:ascii="Calibri" w:hAnsi="Calibri" w:cs="Calibri"/>
          <w:b/>
          <w:sz w:val="22"/>
          <w:szCs w:val="22"/>
        </w:rPr>
        <w:t xml:space="preserve">to </w:t>
      </w:r>
      <w:r w:rsidR="007D6D26" w:rsidRPr="00371AAB">
        <w:rPr>
          <w:rFonts w:ascii="Calibri" w:hAnsi="Calibri" w:cs="Calibri"/>
          <w:b/>
          <w:sz w:val="22"/>
          <w:szCs w:val="22"/>
        </w:rPr>
        <w:t xml:space="preserve">confirm </w:t>
      </w:r>
      <w:sdt>
        <w:sdtPr>
          <w:rPr>
            <w:rFonts w:ascii="Calibri" w:hAnsi="Calibri" w:cs="Calibri"/>
            <w:sz w:val="22"/>
            <w:szCs w:val="22"/>
          </w:rPr>
          <w:id w:val="-164792363"/>
          <w14:checkbox>
            <w14:checked w14:val="1"/>
            <w14:checkedState w14:val="2612" w14:font="MS Gothic"/>
            <w14:uncheckedState w14:val="2610" w14:font="MS Gothic"/>
          </w14:checkbox>
        </w:sdtPr>
        <w:sdtEndPr/>
        <w:sdtContent>
          <w:r w:rsidR="007D6D26">
            <w:rPr>
              <w:rFonts w:ascii="MS Gothic" w:eastAsia="MS Gothic" w:hAnsi="MS Gothic" w:cs="Calibri" w:hint="eastAsia"/>
              <w:sz w:val="22"/>
              <w:szCs w:val="22"/>
            </w:rPr>
            <w:t>☒</w:t>
          </w:r>
        </w:sdtContent>
      </w:sdt>
      <w:r w:rsidRPr="00371AAB">
        <w:rPr>
          <w:rFonts w:ascii="Calibri" w:hAnsi="Calibri" w:cs="Calibri"/>
          <w:sz w:val="22"/>
          <w:szCs w:val="22"/>
        </w:rPr>
        <w:br/>
      </w:r>
      <w:r w:rsidRPr="00371AAB">
        <w:rPr>
          <w:rFonts w:ascii="Calibri" w:hAnsi="Calibri" w:cs="Calibri"/>
          <w:b/>
          <w:sz w:val="22"/>
          <w:szCs w:val="22"/>
        </w:rPr>
        <w:t xml:space="preserve">Name of Head of Department </w:t>
      </w:r>
      <w:r w:rsidRPr="00371AAB">
        <w:rPr>
          <w:rFonts w:ascii="Calibri" w:hAnsi="Calibri" w:cs="Calibri"/>
          <w:i/>
          <w:sz w:val="22"/>
          <w:szCs w:val="22"/>
        </w:rPr>
        <w:t>(or their delegated representative</w:t>
      </w:r>
      <w:r w:rsidR="007D6D26" w:rsidRPr="00371AAB">
        <w:rPr>
          <w:rFonts w:ascii="Calibri" w:hAnsi="Calibri" w:cs="Calibri"/>
          <w:i/>
          <w:sz w:val="22"/>
          <w:szCs w:val="22"/>
        </w:rPr>
        <w:t xml:space="preserve">) </w:t>
      </w:r>
      <w:r w:rsidRPr="00391C08">
        <w:rPr>
          <w:rFonts w:asciiTheme="majorHAnsi" w:eastAsia="Calibri" w:hAnsiTheme="majorHAnsi" w:cs="Calibri"/>
          <w:bCs/>
          <w:sz w:val="22"/>
          <w:szCs w:val="22"/>
        </w:rPr>
        <w:fldChar w:fldCharType="begin">
          <w:ffData>
            <w:name w:val="Text2"/>
            <w:enabled/>
            <w:calcOnExit w:val="0"/>
            <w:textInput/>
          </w:ffData>
        </w:fldChar>
      </w:r>
      <w:r w:rsidRPr="00391C08">
        <w:rPr>
          <w:rFonts w:asciiTheme="majorHAnsi" w:eastAsia="Calibri" w:hAnsiTheme="majorHAnsi" w:cs="Calibri"/>
          <w:bCs/>
          <w:sz w:val="22"/>
          <w:szCs w:val="22"/>
        </w:rPr>
        <w:instrText xml:space="preserve"> FORMTEXT </w:instrText>
      </w:r>
      <w:r w:rsidRPr="00391C08">
        <w:rPr>
          <w:rFonts w:asciiTheme="majorHAnsi" w:eastAsia="Calibri" w:hAnsiTheme="majorHAnsi" w:cs="Calibri"/>
          <w:bCs/>
          <w:sz w:val="22"/>
          <w:szCs w:val="22"/>
        </w:rPr>
      </w:r>
      <w:r w:rsidRPr="00391C08">
        <w:rPr>
          <w:rFonts w:asciiTheme="majorHAnsi" w:eastAsia="Calibri" w:hAnsiTheme="majorHAnsi" w:cs="Calibri"/>
          <w:bCs/>
          <w:sz w:val="22"/>
          <w:szCs w:val="22"/>
        </w:rPr>
        <w:fldChar w:fldCharType="separate"/>
      </w:r>
      <w:r w:rsidRPr="00391C08">
        <w:rPr>
          <w:rFonts w:asciiTheme="majorHAnsi" w:eastAsia="Calibri" w:hAnsiTheme="majorHAnsi" w:cs="Calibri"/>
          <w:bCs/>
          <w:noProof/>
          <w:sz w:val="22"/>
          <w:szCs w:val="22"/>
        </w:rPr>
        <w:t> </w:t>
      </w:r>
      <w:r w:rsidR="007D6D26">
        <w:rPr>
          <w:rFonts w:asciiTheme="majorHAnsi" w:eastAsia="Calibri" w:hAnsiTheme="majorHAnsi" w:cs="Calibri"/>
          <w:bCs/>
          <w:noProof/>
          <w:sz w:val="22"/>
          <w:szCs w:val="22"/>
        </w:rPr>
        <w:t xml:space="preserve">Dr. </w:t>
      </w:r>
      <w:r w:rsidR="00D625E7">
        <w:rPr>
          <w:rFonts w:asciiTheme="majorHAnsi" w:eastAsia="Calibri" w:hAnsiTheme="majorHAnsi" w:cs="Calibri"/>
          <w:bCs/>
          <w:noProof/>
          <w:sz w:val="22"/>
          <w:szCs w:val="22"/>
        </w:rPr>
        <w:t>Adrian Friday</w:t>
      </w:r>
      <w:r w:rsidRPr="00391C08">
        <w:rPr>
          <w:rFonts w:asciiTheme="majorHAnsi" w:eastAsia="Calibri" w:hAnsiTheme="majorHAnsi" w:cs="Calibri"/>
          <w:bCs/>
          <w:noProof/>
          <w:sz w:val="22"/>
          <w:szCs w:val="22"/>
        </w:rPr>
        <w:t> </w:t>
      </w:r>
      <w:r w:rsidRPr="00391C08">
        <w:rPr>
          <w:rFonts w:asciiTheme="majorHAnsi" w:eastAsia="Calibri" w:hAnsiTheme="majorHAnsi" w:cs="Calibri"/>
          <w:bCs/>
          <w:noProof/>
          <w:sz w:val="22"/>
          <w:szCs w:val="22"/>
        </w:rPr>
        <w:t> </w:t>
      </w:r>
      <w:r w:rsidRPr="00391C08">
        <w:rPr>
          <w:rFonts w:asciiTheme="majorHAnsi" w:eastAsia="Calibri" w:hAnsiTheme="majorHAnsi" w:cs="Calibri"/>
          <w:bCs/>
          <w:noProof/>
          <w:sz w:val="22"/>
          <w:szCs w:val="22"/>
        </w:rPr>
        <w:t> </w:t>
      </w:r>
      <w:r w:rsidRPr="00391C08">
        <w:rPr>
          <w:rFonts w:asciiTheme="majorHAnsi" w:eastAsia="Calibri" w:hAnsiTheme="majorHAnsi" w:cs="Calibri"/>
          <w:bCs/>
          <w:noProof/>
          <w:sz w:val="22"/>
          <w:szCs w:val="22"/>
        </w:rPr>
        <w:t> </w:t>
      </w:r>
      <w:r w:rsidRPr="00391C08">
        <w:rPr>
          <w:rFonts w:asciiTheme="majorHAnsi" w:eastAsia="Calibri" w:hAnsiTheme="majorHAnsi" w:cs="Calibri"/>
          <w:bCs/>
          <w:sz w:val="22"/>
          <w:szCs w:val="22"/>
        </w:rPr>
        <w:fldChar w:fldCharType="end"/>
      </w:r>
    </w:p>
    <w:p w14:paraId="31D944EC" w14:textId="77777777" w:rsidR="006A594E" w:rsidRDefault="006A594E" w:rsidP="00892170">
      <w:pPr>
        <w:tabs>
          <w:tab w:val="left" w:pos="142"/>
          <w:tab w:val="left" w:pos="889"/>
          <w:tab w:val="left" w:pos="5685"/>
        </w:tabs>
        <w:spacing w:after="480"/>
        <w:ind w:right="-23"/>
        <w:rPr>
          <w:rFonts w:asciiTheme="majorHAnsi" w:hAnsiTheme="majorHAnsi" w:cs="Calibri"/>
          <w:sz w:val="22"/>
          <w:szCs w:val="22"/>
        </w:rPr>
      </w:pPr>
    </w:p>
    <w:p w14:paraId="406EF1DE" w14:textId="36C01737" w:rsidR="00400566" w:rsidRPr="00E513E3" w:rsidRDefault="006A594E" w:rsidP="00E513E3">
      <w:pPr>
        <w:tabs>
          <w:tab w:val="left" w:pos="142"/>
        </w:tabs>
        <w:spacing w:after="480"/>
        <w:ind w:right="-23"/>
        <w:rPr>
          <w:rFonts w:ascii="Calibri" w:hAnsi="Calibri" w:cs="Calibri"/>
          <w:sz w:val="22"/>
          <w:szCs w:val="22"/>
        </w:rPr>
      </w:pPr>
      <w:r w:rsidRPr="00673CDD">
        <w:rPr>
          <w:rFonts w:ascii="Calibri" w:hAnsi="Calibri" w:cs="Calibri"/>
          <w:b/>
          <w:sz w:val="22"/>
          <w:szCs w:val="22"/>
        </w:rPr>
        <w:lastRenderedPageBreak/>
        <w:t>Applicant</w:t>
      </w:r>
      <w:r>
        <w:rPr>
          <w:rFonts w:ascii="Calibri" w:hAnsi="Calibri" w:cs="Calibri"/>
          <w:b/>
          <w:sz w:val="22"/>
          <w:szCs w:val="22"/>
        </w:rPr>
        <w:t xml:space="preserve"> electronic signature</w:t>
      </w:r>
      <w:r w:rsidRPr="00C0386F">
        <w:rPr>
          <w:rFonts w:ascii="Calibri" w:hAnsi="Calibri" w:cs="Calibri"/>
          <w:sz w:val="22"/>
          <w:szCs w:val="22"/>
        </w:rPr>
        <w:t>:</w:t>
      </w:r>
      <w:r>
        <w:rPr>
          <w:rFonts w:ascii="Calibri" w:hAnsi="Calibri" w:cs="Calibri"/>
          <w:sz w:val="22"/>
          <w:szCs w:val="22"/>
        </w:rPr>
        <w:t xml:space="preserve"> </w:t>
      </w:r>
      <w:sdt>
        <w:sdtPr>
          <w:rPr>
            <w:rFonts w:ascii="Calibri" w:hAnsi="Calibri" w:cs="Calibri"/>
            <w:sz w:val="22"/>
            <w:szCs w:val="22"/>
          </w:rPr>
          <w:id w:val="-1943520046"/>
        </w:sdtPr>
        <w:sdtEndPr/>
        <w:sdtContent>
          <w:r w:rsidR="007D6D26" w:rsidRPr="0080023E">
            <w:rPr>
              <w:rFonts w:ascii="Calibri" w:hAnsi="Calibri" w:cs="Calibri"/>
              <w:sz w:val="22"/>
              <w:szCs w:val="22"/>
            </w:rPr>
            <w:t xml:space="preserve">Muhammad Umair; </w:t>
          </w:r>
          <w:r w:rsidR="0080023E" w:rsidRPr="0080023E">
            <w:rPr>
              <w:rFonts w:ascii="Calibri" w:hAnsi="Calibri" w:cs="Calibri"/>
              <w:sz w:val="22"/>
              <w:szCs w:val="22"/>
            </w:rPr>
            <w:t>Nathaniel Vanderpuye</w:t>
          </w:r>
        </w:sdtContent>
      </w:sdt>
      <w:r w:rsidRPr="0080023E">
        <w:rPr>
          <w:rFonts w:ascii="Calibri" w:hAnsi="Calibri" w:cs="Calibri"/>
          <w:sz w:val="22"/>
          <w:szCs w:val="22"/>
        </w:rPr>
        <w:t xml:space="preserve">  Date </w:t>
      </w:r>
      <w:r w:rsidR="0080023E" w:rsidRPr="0080023E">
        <w:rPr>
          <w:rFonts w:asciiTheme="majorHAnsi" w:eastAsia="Calibri" w:hAnsiTheme="majorHAnsi" w:cs="Calibri"/>
          <w:bCs/>
          <w:sz w:val="22"/>
          <w:szCs w:val="22"/>
        </w:rPr>
        <w:t>3</w:t>
      </w:r>
      <w:r w:rsidR="007D6D26" w:rsidRPr="0080023E">
        <w:rPr>
          <w:rFonts w:asciiTheme="majorHAnsi" w:eastAsia="Calibri" w:hAnsiTheme="majorHAnsi" w:cs="Calibri"/>
          <w:bCs/>
          <w:sz w:val="22"/>
          <w:szCs w:val="22"/>
        </w:rPr>
        <w:t>/1</w:t>
      </w:r>
      <w:r w:rsidR="0080023E" w:rsidRPr="0080023E">
        <w:rPr>
          <w:rFonts w:asciiTheme="majorHAnsi" w:eastAsia="Calibri" w:hAnsiTheme="majorHAnsi" w:cs="Calibri"/>
          <w:bCs/>
          <w:sz w:val="22"/>
          <w:szCs w:val="22"/>
        </w:rPr>
        <w:t>2</w:t>
      </w:r>
      <w:r w:rsidR="007D6D26" w:rsidRPr="0080023E">
        <w:rPr>
          <w:rFonts w:asciiTheme="majorHAnsi" w:eastAsia="Calibri" w:hAnsiTheme="majorHAnsi" w:cs="Calibri"/>
          <w:bCs/>
          <w:sz w:val="22"/>
          <w:szCs w:val="22"/>
        </w:rPr>
        <w:t>/201</w:t>
      </w:r>
      <w:r w:rsidR="0080023E" w:rsidRPr="0080023E">
        <w:rPr>
          <w:rFonts w:asciiTheme="majorHAnsi" w:eastAsia="Calibri" w:hAnsiTheme="majorHAnsi" w:cs="Calibri"/>
          <w:bCs/>
          <w:sz w:val="22"/>
          <w:szCs w:val="22"/>
        </w:rPr>
        <w:t>8</w:t>
      </w:r>
    </w:p>
    <w:p w14:paraId="7EE13E35" w14:textId="77777777" w:rsidR="00400566" w:rsidRDefault="00400566" w:rsidP="006508DA">
      <w:pPr>
        <w:rPr>
          <w:rFonts w:ascii="Trebuchet MS" w:eastAsia="Trebuchet MS" w:hAnsi="Trebuchet MS" w:cs="Trebuchet MS"/>
          <w:b/>
        </w:rPr>
      </w:pPr>
    </w:p>
    <w:p w14:paraId="39AC6ED7" w14:textId="77777777" w:rsidR="00400566" w:rsidRDefault="00400566" w:rsidP="00734D58">
      <w:pPr>
        <w:jc w:val="center"/>
        <w:rPr>
          <w:rFonts w:ascii="Trebuchet MS" w:eastAsia="Trebuchet MS" w:hAnsi="Trebuchet MS" w:cs="Trebuchet MS"/>
          <w:b/>
        </w:rPr>
      </w:pPr>
    </w:p>
    <w:p w14:paraId="7043ECBC" w14:textId="221C7B21" w:rsidR="00734D58" w:rsidRDefault="00734D58" w:rsidP="00734D58">
      <w:pPr>
        <w:jc w:val="center"/>
        <w:rPr>
          <w:rFonts w:ascii="Trebuchet MS" w:eastAsia="Trebuchet MS" w:hAnsi="Trebuchet MS" w:cs="Trebuchet MS"/>
          <w:b/>
        </w:rPr>
      </w:pPr>
      <w:r>
        <w:rPr>
          <w:rFonts w:ascii="Trebuchet MS" w:eastAsia="Trebuchet MS" w:hAnsi="Trebuchet MS" w:cs="Trebuchet MS"/>
          <w:b/>
        </w:rPr>
        <w:t>Interview Guide</w:t>
      </w:r>
    </w:p>
    <w:p w14:paraId="78DDE918" w14:textId="77777777" w:rsidR="00734D58" w:rsidRDefault="00734D58" w:rsidP="00734D58">
      <w:pPr>
        <w:jc w:val="center"/>
        <w:rPr>
          <w:rFonts w:ascii="Trebuchet MS" w:eastAsia="Trebuchet MS" w:hAnsi="Trebuchet MS" w:cs="Trebuchet MS"/>
        </w:rPr>
      </w:pPr>
    </w:p>
    <w:p w14:paraId="74444736" w14:textId="77777777" w:rsidR="00734D58" w:rsidRPr="00407718" w:rsidRDefault="00734D58" w:rsidP="00734D58">
      <w:pPr>
        <w:rPr>
          <w:rFonts w:ascii="Calibri" w:eastAsia="Trebuchet MS" w:hAnsi="Calibri" w:cs="Calibri"/>
        </w:rPr>
      </w:pPr>
      <w:r w:rsidRPr="00407718">
        <w:rPr>
          <w:rFonts w:ascii="Calibri" w:eastAsia="Trebuchet MS" w:hAnsi="Calibri" w:cs="Calibri"/>
        </w:rPr>
        <w:t>What do you think about designing systems that are sensitive to your emotions and provide feedback mirroring them accordingly?</w:t>
      </w:r>
    </w:p>
    <w:p w14:paraId="7A6CC871" w14:textId="77777777" w:rsidR="00734D58" w:rsidRPr="00407718" w:rsidRDefault="00734D58" w:rsidP="00734D58">
      <w:pPr>
        <w:rPr>
          <w:rFonts w:ascii="Calibri" w:eastAsia="Trebuchet MS" w:hAnsi="Calibri" w:cs="Calibri"/>
          <w:b/>
          <w:highlight w:val="cyan"/>
        </w:rPr>
      </w:pPr>
    </w:p>
    <w:p w14:paraId="3A52918F" w14:textId="000EB112" w:rsidR="00734D58" w:rsidRPr="00407718" w:rsidRDefault="00141246" w:rsidP="00734D58">
      <w:pPr>
        <w:rPr>
          <w:rFonts w:ascii="Calibri" w:eastAsia="Trebuchet MS" w:hAnsi="Calibri" w:cs="Calibri"/>
        </w:rPr>
      </w:pPr>
      <w:r w:rsidRPr="00407718">
        <w:rPr>
          <w:rFonts w:ascii="Calibri" w:eastAsia="Trebuchet MS" w:hAnsi="Calibri" w:cs="Calibri"/>
        </w:rPr>
        <w:t xml:space="preserve">How did you feel at the start of the study when you were asked </w:t>
      </w:r>
      <w:r w:rsidR="00AE1F14" w:rsidRPr="00407718">
        <w:rPr>
          <w:rFonts w:ascii="Calibri" w:eastAsia="Trebuchet MS" w:hAnsi="Calibri" w:cs="Calibri"/>
        </w:rPr>
        <w:t>to participate in a diary study?</w:t>
      </w:r>
    </w:p>
    <w:p w14:paraId="0CA6F431" w14:textId="77777777" w:rsidR="00734D58" w:rsidRPr="00407718" w:rsidRDefault="00734D58" w:rsidP="00734D58">
      <w:pPr>
        <w:rPr>
          <w:rFonts w:ascii="Calibri" w:eastAsia="Trebuchet MS" w:hAnsi="Calibri" w:cs="Calibri"/>
          <w:highlight w:val="cyan"/>
        </w:rPr>
      </w:pPr>
    </w:p>
    <w:p w14:paraId="7BF2BC16" w14:textId="78985725" w:rsidR="00734D58" w:rsidRPr="00407718" w:rsidRDefault="00407718" w:rsidP="00734D58">
      <w:pPr>
        <w:rPr>
          <w:rFonts w:ascii="Calibri" w:eastAsia="Trebuchet MS" w:hAnsi="Calibri" w:cs="Calibri"/>
          <w:color w:val="000000" w:themeColor="text1"/>
        </w:rPr>
      </w:pPr>
      <w:r w:rsidRPr="00407718">
        <w:rPr>
          <w:rFonts w:ascii="Calibri" w:eastAsia="Trebuchet MS" w:hAnsi="Calibri" w:cs="Calibri"/>
          <w:color w:val="000000" w:themeColor="text1"/>
        </w:rPr>
        <w:t>Did you feel like you were given enough feedback on what was going on by the application?</w:t>
      </w:r>
    </w:p>
    <w:p w14:paraId="2A26925A" w14:textId="77777777" w:rsidR="00734D58" w:rsidRPr="00407718" w:rsidRDefault="00734D58" w:rsidP="00734D58">
      <w:pPr>
        <w:rPr>
          <w:rFonts w:ascii="Calibri" w:eastAsia="Trebuchet MS" w:hAnsi="Calibri" w:cs="Calibri"/>
          <w:b/>
          <w:color w:val="E36C0A" w:themeColor="accent6" w:themeShade="BF"/>
          <w:highlight w:val="cyan"/>
        </w:rPr>
      </w:pPr>
    </w:p>
    <w:p w14:paraId="24C95200" w14:textId="79F8C220" w:rsidR="00734D58" w:rsidRPr="00407718" w:rsidRDefault="00407718" w:rsidP="00734D58">
      <w:pPr>
        <w:rPr>
          <w:rFonts w:ascii="Calibri" w:eastAsia="Trebuchet MS" w:hAnsi="Calibri" w:cs="Calibri"/>
          <w:color w:val="000000" w:themeColor="text1"/>
        </w:rPr>
      </w:pPr>
      <w:r w:rsidRPr="00407718">
        <w:rPr>
          <w:rFonts w:ascii="Calibri" w:eastAsia="Trebuchet MS" w:hAnsi="Calibri" w:cs="Calibri"/>
          <w:color w:val="000000" w:themeColor="text1"/>
        </w:rPr>
        <w:t>How comfortable were you with the idea of a sensor being used to collect your data?</w:t>
      </w:r>
    </w:p>
    <w:p w14:paraId="5A5B9288" w14:textId="77777777" w:rsidR="00734D58" w:rsidRPr="00407718" w:rsidRDefault="00734D58" w:rsidP="00734D58">
      <w:pPr>
        <w:rPr>
          <w:rFonts w:ascii="Calibri" w:eastAsia="Trebuchet MS" w:hAnsi="Calibri" w:cs="Calibri"/>
          <w:highlight w:val="cyan"/>
        </w:rPr>
      </w:pPr>
    </w:p>
    <w:p w14:paraId="06113EA8" w14:textId="38740E1A" w:rsidR="00734D58" w:rsidRPr="00FE17D7" w:rsidRDefault="00407718" w:rsidP="00734D58">
      <w:pPr>
        <w:rPr>
          <w:rFonts w:ascii="Calibri" w:eastAsia="Trebuchet MS" w:hAnsi="Calibri" w:cs="Calibri"/>
        </w:rPr>
      </w:pPr>
      <w:r w:rsidRPr="00FE17D7">
        <w:rPr>
          <w:rFonts w:ascii="Calibri" w:eastAsia="Trebuchet MS" w:hAnsi="Calibri" w:cs="Calibri"/>
        </w:rPr>
        <w:t>Did you experience any outcomes during your participation that you didn’t initially expect?</w:t>
      </w:r>
    </w:p>
    <w:p w14:paraId="5E9D5EF0" w14:textId="77777777" w:rsidR="00734D58" w:rsidRPr="00130FF6" w:rsidRDefault="00734D58" w:rsidP="00734D58">
      <w:pPr>
        <w:rPr>
          <w:rFonts w:ascii="Calibri" w:eastAsia="Trebuchet MS" w:hAnsi="Calibri" w:cs="Calibri"/>
        </w:rPr>
      </w:pPr>
    </w:p>
    <w:p w14:paraId="565007F6" w14:textId="1DF9E998" w:rsidR="00734D58" w:rsidRPr="00130FF6" w:rsidRDefault="00130FF6" w:rsidP="00734D58">
      <w:pPr>
        <w:rPr>
          <w:rFonts w:ascii="Calibri" w:eastAsia="Trebuchet MS" w:hAnsi="Calibri" w:cs="Calibri"/>
        </w:rPr>
      </w:pPr>
      <w:r w:rsidRPr="00130FF6">
        <w:rPr>
          <w:rFonts w:ascii="Calibri" w:eastAsia="Trebuchet MS" w:hAnsi="Calibri" w:cs="Calibri"/>
        </w:rPr>
        <w:t>Do you feel like you learned anything from participating?</w:t>
      </w:r>
    </w:p>
    <w:p w14:paraId="574E3BFC" w14:textId="77777777" w:rsidR="00734D58" w:rsidRPr="00A34A45" w:rsidRDefault="00734D58" w:rsidP="00734D58">
      <w:pPr>
        <w:rPr>
          <w:rFonts w:ascii="Calibri" w:eastAsia="Trebuchet MS" w:hAnsi="Calibri" w:cs="Calibri"/>
        </w:rPr>
      </w:pPr>
    </w:p>
    <w:p w14:paraId="6F6027A8" w14:textId="76F09CDE" w:rsidR="00734D58" w:rsidRPr="00A34A45" w:rsidRDefault="00A34A45" w:rsidP="00734D58">
      <w:pPr>
        <w:rPr>
          <w:rFonts w:ascii="Calibri" w:eastAsia="Trebuchet MS" w:hAnsi="Calibri" w:cs="Calibri"/>
        </w:rPr>
      </w:pPr>
      <w:r w:rsidRPr="00A34A45">
        <w:rPr>
          <w:rFonts w:ascii="Calibri" w:eastAsia="Trebuchet MS" w:hAnsi="Calibri" w:cs="Calibri"/>
        </w:rPr>
        <w:t>Was using an application like this for relaxation more beneficial than a traditional approach? Or did you find it to be more of a detriment?</w:t>
      </w:r>
    </w:p>
    <w:p w14:paraId="56DE5490" w14:textId="77777777" w:rsidR="00734D58" w:rsidRPr="00407718" w:rsidRDefault="00734D58" w:rsidP="00734D58">
      <w:pPr>
        <w:rPr>
          <w:rFonts w:ascii="Calibri" w:eastAsia="Trebuchet MS" w:hAnsi="Calibri" w:cs="Calibri"/>
          <w:highlight w:val="cyan"/>
        </w:rPr>
      </w:pPr>
    </w:p>
    <w:p w14:paraId="2A5EEDF5" w14:textId="02B41959" w:rsidR="00734D58" w:rsidRPr="00A031AF" w:rsidRDefault="00A031AF" w:rsidP="00734D58">
      <w:pPr>
        <w:rPr>
          <w:rFonts w:ascii="Calibri" w:eastAsia="Trebuchet MS" w:hAnsi="Calibri" w:cs="Calibri"/>
        </w:rPr>
      </w:pPr>
      <w:r w:rsidRPr="00A031AF">
        <w:rPr>
          <w:rFonts w:ascii="Calibri" w:eastAsia="Trebuchet MS" w:hAnsi="Calibri" w:cs="Calibri"/>
        </w:rPr>
        <w:t>What are some words you would use to describe this experience?</w:t>
      </w:r>
    </w:p>
    <w:p w14:paraId="132F4B98" w14:textId="77777777" w:rsidR="00734D58" w:rsidRPr="00407718" w:rsidRDefault="00734D58" w:rsidP="00734D58">
      <w:pPr>
        <w:rPr>
          <w:rFonts w:ascii="Calibri" w:eastAsia="Trebuchet MS" w:hAnsi="Calibri" w:cs="Calibri"/>
          <w:highlight w:val="cyan"/>
        </w:rPr>
      </w:pPr>
    </w:p>
    <w:p w14:paraId="1873C47D" w14:textId="0DDF6923" w:rsidR="00734D58" w:rsidRPr="00130FF6" w:rsidRDefault="00FE17D7" w:rsidP="00734D58">
      <w:pPr>
        <w:rPr>
          <w:rFonts w:ascii="Calibri" w:eastAsia="Trebuchet MS" w:hAnsi="Calibri" w:cs="Calibri"/>
        </w:rPr>
      </w:pPr>
      <w:r w:rsidRPr="00130FF6">
        <w:rPr>
          <w:rFonts w:ascii="Calibri" w:eastAsia="Trebuchet MS" w:hAnsi="Calibri" w:cs="Calibri"/>
        </w:rPr>
        <w:t xml:space="preserve">Would you be open to the idea of using applications in the future to build meaningful connections with people? </w:t>
      </w:r>
    </w:p>
    <w:p w14:paraId="3B0063EA" w14:textId="129F3D59" w:rsidR="00734D58" w:rsidRDefault="00734D58" w:rsidP="0005167F">
      <w:pPr>
        <w:rPr>
          <w:rFonts w:ascii="Calibri" w:hAnsi="Calibri" w:cs="Calibri"/>
          <w:sz w:val="22"/>
          <w:szCs w:val="22"/>
        </w:rPr>
      </w:pPr>
    </w:p>
    <w:p w14:paraId="02013A4E" w14:textId="045FA524" w:rsidR="00D54B9D" w:rsidRPr="006A71EF" w:rsidRDefault="00D54B9D" w:rsidP="0005167F">
      <w:pPr>
        <w:rPr>
          <w:rFonts w:ascii="Calibri" w:hAnsi="Calibri" w:cs="Calibri"/>
        </w:rPr>
      </w:pPr>
      <w:r w:rsidRPr="006A71EF">
        <w:rPr>
          <w:rFonts w:ascii="Calibri" w:hAnsi="Calibri" w:cs="Calibri"/>
        </w:rPr>
        <w:t>If any, what types of additions do you think could be included in the app to make it better?</w:t>
      </w:r>
    </w:p>
    <w:p w14:paraId="249B067B" w14:textId="6A546CA1" w:rsidR="00734D58" w:rsidRPr="00407718" w:rsidRDefault="00734D58" w:rsidP="0005167F">
      <w:pPr>
        <w:rPr>
          <w:rFonts w:ascii="Calibri" w:hAnsi="Calibri" w:cs="Calibri"/>
          <w:sz w:val="22"/>
          <w:szCs w:val="22"/>
        </w:rPr>
      </w:pPr>
    </w:p>
    <w:p w14:paraId="43D8556C" w14:textId="5D51F084" w:rsidR="00734D58" w:rsidRPr="00407718" w:rsidRDefault="00734D58" w:rsidP="0005167F">
      <w:pPr>
        <w:rPr>
          <w:rFonts w:ascii="Calibri" w:hAnsi="Calibri" w:cs="Calibri"/>
          <w:sz w:val="22"/>
          <w:szCs w:val="22"/>
        </w:rPr>
      </w:pPr>
    </w:p>
    <w:p w14:paraId="2B84E174" w14:textId="23C9EF64" w:rsidR="00734D58" w:rsidRDefault="00734D58" w:rsidP="0005167F">
      <w:pPr>
        <w:rPr>
          <w:rFonts w:asciiTheme="majorHAnsi" w:hAnsiTheme="majorHAnsi" w:cs="Calibri"/>
          <w:sz w:val="22"/>
          <w:szCs w:val="22"/>
        </w:rPr>
      </w:pPr>
    </w:p>
    <w:p w14:paraId="14F19769" w14:textId="134A66F2" w:rsidR="00734D58" w:rsidRDefault="00734D58" w:rsidP="0005167F">
      <w:pPr>
        <w:rPr>
          <w:rFonts w:asciiTheme="majorHAnsi" w:hAnsiTheme="majorHAnsi" w:cs="Calibri"/>
          <w:sz w:val="22"/>
          <w:szCs w:val="22"/>
        </w:rPr>
      </w:pPr>
    </w:p>
    <w:p w14:paraId="285C168D" w14:textId="6FD9E162" w:rsidR="00734D58" w:rsidRDefault="00734D58" w:rsidP="0005167F">
      <w:pPr>
        <w:rPr>
          <w:rFonts w:asciiTheme="majorHAnsi" w:hAnsiTheme="majorHAnsi" w:cs="Calibri"/>
          <w:sz w:val="22"/>
          <w:szCs w:val="22"/>
        </w:rPr>
      </w:pPr>
    </w:p>
    <w:p w14:paraId="14A8555B" w14:textId="18DF3524" w:rsidR="00734D58" w:rsidRDefault="00734D58" w:rsidP="0005167F">
      <w:pPr>
        <w:rPr>
          <w:rFonts w:asciiTheme="majorHAnsi" w:hAnsiTheme="majorHAnsi" w:cs="Calibri"/>
          <w:sz w:val="22"/>
          <w:szCs w:val="22"/>
        </w:rPr>
      </w:pPr>
    </w:p>
    <w:p w14:paraId="46065894" w14:textId="7C810FF0" w:rsidR="00734D58" w:rsidRDefault="00734D58" w:rsidP="0005167F">
      <w:pPr>
        <w:rPr>
          <w:rFonts w:asciiTheme="majorHAnsi" w:hAnsiTheme="majorHAnsi" w:cs="Calibri"/>
          <w:sz w:val="22"/>
          <w:szCs w:val="22"/>
        </w:rPr>
      </w:pPr>
    </w:p>
    <w:p w14:paraId="7E4D52C9" w14:textId="776DD8BC" w:rsidR="00734D58" w:rsidRDefault="00734D58" w:rsidP="0005167F">
      <w:pPr>
        <w:rPr>
          <w:rFonts w:asciiTheme="majorHAnsi" w:hAnsiTheme="majorHAnsi" w:cs="Calibri"/>
          <w:sz w:val="22"/>
          <w:szCs w:val="22"/>
        </w:rPr>
      </w:pPr>
    </w:p>
    <w:p w14:paraId="4C209DE8" w14:textId="1A569FA1" w:rsidR="00734D58" w:rsidRDefault="00734D58" w:rsidP="0005167F">
      <w:pPr>
        <w:rPr>
          <w:rFonts w:asciiTheme="majorHAnsi" w:hAnsiTheme="majorHAnsi" w:cs="Calibri"/>
          <w:sz w:val="22"/>
          <w:szCs w:val="22"/>
        </w:rPr>
      </w:pPr>
    </w:p>
    <w:p w14:paraId="0836AEDF" w14:textId="34DF4A26" w:rsidR="00734D58" w:rsidRDefault="00734D58" w:rsidP="0005167F">
      <w:pPr>
        <w:rPr>
          <w:rFonts w:asciiTheme="majorHAnsi" w:hAnsiTheme="majorHAnsi" w:cs="Calibri"/>
          <w:sz w:val="22"/>
          <w:szCs w:val="22"/>
        </w:rPr>
      </w:pPr>
    </w:p>
    <w:p w14:paraId="752C62ED" w14:textId="42DC171B" w:rsidR="00734D58" w:rsidRDefault="00734D58" w:rsidP="0005167F">
      <w:pPr>
        <w:rPr>
          <w:rFonts w:asciiTheme="majorHAnsi" w:hAnsiTheme="majorHAnsi" w:cs="Calibri"/>
          <w:sz w:val="22"/>
          <w:szCs w:val="22"/>
        </w:rPr>
      </w:pPr>
    </w:p>
    <w:p w14:paraId="106F4E23" w14:textId="19155AB3" w:rsidR="00734D58" w:rsidRDefault="00734D58" w:rsidP="0005167F">
      <w:pPr>
        <w:rPr>
          <w:rFonts w:asciiTheme="majorHAnsi" w:hAnsiTheme="majorHAnsi" w:cs="Calibri"/>
          <w:sz w:val="22"/>
          <w:szCs w:val="22"/>
        </w:rPr>
      </w:pPr>
    </w:p>
    <w:p w14:paraId="63455187" w14:textId="75559356" w:rsidR="00734D58" w:rsidRDefault="00734D58" w:rsidP="0005167F">
      <w:pPr>
        <w:rPr>
          <w:rFonts w:asciiTheme="majorHAnsi" w:hAnsiTheme="majorHAnsi" w:cs="Calibri"/>
          <w:sz w:val="22"/>
          <w:szCs w:val="22"/>
        </w:rPr>
      </w:pPr>
    </w:p>
    <w:p w14:paraId="6F024EA3" w14:textId="468FC1EB" w:rsidR="00734D58" w:rsidRDefault="00734D58" w:rsidP="0005167F">
      <w:pPr>
        <w:rPr>
          <w:rFonts w:asciiTheme="majorHAnsi" w:hAnsiTheme="majorHAnsi" w:cs="Calibri"/>
          <w:sz w:val="22"/>
          <w:szCs w:val="22"/>
        </w:rPr>
      </w:pPr>
    </w:p>
    <w:p w14:paraId="140F3435" w14:textId="265294F2" w:rsidR="00734D58" w:rsidRDefault="00734D58" w:rsidP="0005167F">
      <w:pPr>
        <w:rPr>
          <w:rFonts w:asciiTheme="majorHAnsi" w:hAnsiTheme="majorHAnsi" w:cs="Calibri"/>
          <w:sz w:val="22"/>
          <w:szCs w:val="22"/>
        </w:rPr>
      </w:pPr>
    </w:p>
    <w:p w14:paraId="4928CA86" w14:textId="3CEE62E0" w:rsidR="00734D58" w:rsidRDefault="00734D58" w:rsidP="0005167F">
      <w:pPr>
        <w:rPr>
          <w:rFonts w:asciiTheme="majorHAnsi" w:hAnsiTheme="majorHAnsi" w:cs="Calibri"/>
          <w:sz w:val="22"/>
          <w:szCs w:val="22"/>
        </w:rPr>
      </w:pPr>
    </w:p>
    <w:p w14:paraId="2054104E" w14:textId="54024D83" w:rsidR="00734D58" w:rsidRDefault="00734D58" w:rsidP="0005167F">
      <w:pPr>
        <w:rPr>
          <w:rFonts w:asciiTheme="majorHAnsi" w:hAnsiTheme="majorHAnsi" w:cs="Calibri"/>
          <w:sz w:val="22"/>
          <w:szCs w:val="22"/>
        </w:rPr>
      </w:pPr>
    </w:p>
    <w:p w14:paraId="776477DF" w14:textId="6457ABAF" w:rsidR="00734D58" w:rsidRDefault="00734D58" w:rsidP="0005167F">
      <w:pPr>
        <w:rPr>
          <w:rFonts w:asciiTheme="majorHAnsi" w:hAnsiTheme="majorHAnsi" w:cs="Calibri"/>
          <w:sz w:val="22"/>
          <w:szCs w:val="22"/>
        </w:rPr>
      </w:pPr>
    </w:p>
    <w:p w14:paraId="29BA952B" w14:textId="3E696238" w:rsidR="00734D58" w:rsidRDefault="00734D58" w:rsidP="003727AD">
      <w:pPr>
        <w:shd w:val="clear" w:color="auto" w:fill="FFFFFF"/>
        <w:rPr>
          <w:rFonts w:ascii="Arial" w:eastAsia="Arial" w:hAnsi="Arial" w:cs="Arial"/>
          <w:b/>
        </w:rPr>
      </w:pPr>
    </w:p>
    <w:p w14:paraId="75F958FA" w14:textId="77777777" w:rsidR="00734D58" w:rsidRDefault="00734D58" w:rsidP="00734D58">
      <w:pPr>
        <w:shd w:val="clear" w:color="auto" w:fill="FFFFFF"/>
        <w:jc w:val="right"/>
        <w:rPr>
          <w:rFonts w:ascii="Arial" w:eastAsia="Arial" w:hAnsi="Arial" w:cs="Arial"/>
        </w:rPr>
      </w:pPr>
      <w:r>
        <w:rPr>
          <w:rFonts w:ascii="Arial" w:eastAsia="Arial" w:hAnsi="Arial" w:cs="Arial"/>
        </w:rPr>
        <w:t>School of Computing and Communications</w:t>
      </w:r>
    </w:p>
    <w:p w14:paraId="79D75E29" w14:textId="77777777" w:rsidR="00734D58" w:rsidRDefault="00734D58" w:rsidP="00734D58">
      <w:pPr>
        <w:shd w:val="clear" w:color="auto" w:fill="FFFFFF"/>
        <w:rPr>
          <w:rFonts w:ascii="Arial" w:eastAsia="Arial" w:hAnsi="Arial" w:cs="Arial"/>
        </w:rPr>
      </w:pPr>
    </w:p>
    <w:p w14:paraId="56444819" w14:textId="77777777" w:rsidR="00734D58" w:rsidRDefault="00734D58" w:rsidP="00734D58">
      <w:pPr>
        <w:shd w:val="clear" w:color="auto" w:fill="FFFFFF"/>
        <w:rPr>
          <w:rFonts w:ascii="Arial" w:eastAsia="Arial" w:hAnsi="Arial" w:cs="Arial"/>
        </w:rPr>
      </w:pPr>
    </w:p>
    <w:p w14:paraId="148ED501"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Participant information sheet</w:t>
      </w:r>
    </w:p>
    <w:p w14:paraId="468E4CBF" w14:textId="77777777" w:rsidR="00734D58" w:rsidRDefault="00734D58" w:rsidP="00734D58">
      <w:pPr>
        <w:shd w:val="clear" w:color="auto" w:fill="FFFFFF"/>
        <w:jc w:val="both"/>
        <w:rPr>
          <w:rFonts w:ascii="Arial" w:eastAsia="Arial" w:hAnsi="Arial" w:cs="Arial"/>
          <w:sz w:val="22"/>
          <w:szCs w:val="22"/>
        </w:rPr>
      </w:pPr>
    </w:p>
    <w:p w14:paraId="5C231CDE" w14:textId="70508D63" w:rsidR="00734D58" w:rsidRDefault="00734D58" w:rsidP="006474A2">
      <w:pPr>
        <w:shd w:val="clear" w:color="auto" w:fill="FFFFFF"/>
        <w:jc w:val="both"/>
        <w:rPr>
          <w:rFonts w:ascii="Arial" w:eastAsia="Arial" w:hAnsi="Arial" w:cs="Arial"/>
          <w:sz w:val="22"/>
          <w:szCs w:val="22"/>
        </w:rPr>
      </w:pPr>
      <w:r>
        <w:rPr>
          <w:rFonts w:ascii="Arial" w:eastAsia="Arial" w:hAnsi="Arial" w:cs="Arial"/>
          <w:sz w:val="22"/>
          <w:szCs w:val="22"/>
        </w:rPr>
        <w:t xml:space="preserve">We are Undergraduate and PhD students at Lancaster University and we would like to invite you to take part in a research study </w:t>
      </w:r>
      <w:r w:rsidR="006474A2">
        <w:rPr>
          <w:rFonts w:ascii="Arial" w:eastAsia="Arial" w:hAnsi="Arial" w:cs="Arial"/>
          <w:sz w:val="22"/>
          <w:szCs w:val="22"/>
        </w:rPr>
        <w:t>that looks at how viable biofeedback can be to achieve synchrony between couples.</w:t>
      </w:r>
    </w:p>
    <w:p w14:paraId="4A17568D" w14:textId="77777777" w:rsidR="00734D58" w:rsidRDefault="00734D58" w:rsidP="00734D58">
      <w:pPr>
        <w:shd w:val="clear" w:color="auto" w:fill="FFFFFF"/>
        <w:jc w:val="both"/>
        <w:rPr>
          <w:rFonts w:ascii="Arial" w:eastAsia="Arial" w:hAnsi="Arial" w:cs="Arial"/>
          <w:sz w:val="22"/>
          <w:szCs w:val="22"/>
        </w:rPr>
      </w:pPr>
    </w:p>
    <w:p w14:paraId="7C603A42"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sz w:val="22"/>
          <w:szCs w:val="22"/>
        </w:rPr>
        <w:t>Please take time to read the following information carefully before you decide whether or not you wish to take part.</w:t>
      </w:r>
    </w:p>
    <w:p w14:paraId="12A7EA6B"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sz w:val="22"/>
          <w:szCs w:val="22"/>
        </w:rPr>
        <w:t> </w:t>
      </w:r>
    </w:p>
    <w:p w14:paraId="4ED8C8D6"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is the study about?</w:t>
      </w:r>
    </w:p>
    <w:p w14:paraId="6D9D9BE5" w14:textId="77777777" w:rsidR="00734D58" w:rsidRDefault="00734D58" w:rsidP="00734D58">
      <w:pPr>
        <w:shd w:val="clear" w:color="auto" w:fill="FFFFFF"/>
        <w:jc w:val="both"/>
        <w:rPr>
          <w:rFonts w:ascii="Arial" w:eastAsia="Arial" w:hAnsi="Arial" w:cs="Arial"/>
          <w:b/>
          <w:sz w:val="22"/>
          <w:szCs w:val="22"/>
        </w:rPr>
      </w:pPr>
    </w:p>
    <w:p w14:paraId="52729E72" w14:textId="16A8EF3D" w:rsidR="00734D58" w:rsidRDefault="00734D58" w:rsidP="00734D58">
      <w:pPr>
        <w:shd w:val="clear" w:color="auto" w:fill="FFFFFF"/>
        <w:jc w:val="both"/>
        <w:rPr>
          <w:rFonts w:ascii="Arial" w:eastAsia="Arial" w:hAnsi="Arial" w:cs="Arial"/>
          <w:sz w:val="22"/>
          <w:szCs w:val="22"/>
        </w:rPr>
      </w:pPr>
      <w:r w:rsidRPr="0080023E">
        <w:rPr>
          <w:rFonts w:ascii="Arial" w:eastAsia="Arial" w:hAnsi="Arial" w:cs="Arial"/>
          <w:sz w:val="22"/>
          <w:szCs w:val="22"/>
        </w:rPr>
        <w:t xml:space="preserve">This study </w:t>
      </w:r>
      <w:r w:rsidR="0080023E">
        <w:rPr>
          <w:rFonts w:ascii="Arial" w:eastAsia="Arial" w:hAnsi="Arial" w:cs="Arial"/>
          <w:sz w:val="22"/>
          <w:szCs w:val="22"/>
        </w:rPr>
        <w:t xml:space="preserve">looks at the topic of </w:t>
      </w:r>
      <w:r w:rsidR="000D0B99">
        <w:rPr>
          <w:rFonts w:ascii="Arial" w:eastAsia="Arial" w:hAnsi="Arial" w:cs="Arial"/>
          <w:sz w:val="22"/>
          <w:szCs w:val="22"/>
        </w:rPr>
        <w:t xml:space="preserve">synchrony </w:t>
      </w:r>
      <w:r w:rsidR="0080023E">
        <w:rPr>
          <w:rFonts w:ascii="Arial" w:eastAsia="Arial" w:hAnsi="Arial" w:cs="Arial"/>
          <w:sz w:val="22"/>
          <w:szCs w:val="22"/>
        </w:rPr>
        <w:t xml:space="preserve">between two people and </w:t>
      </w:r>
      <w:r w:rsidR="00280849">
        <w:rPr>
          <w:rFonts w:ascii="Arial" w:eastAsia="Arial" w:hAnsi="Arial" w:cs="Arial"/>
          <w:sz w:val="22"/>
          <w:szCs w:val="22"/>
        </w:rPr>
        <w:t>its</w:t>
      </w:r>
      <w:r w:rsidR="0080023E">
        <w:rPr>
          <w:rFonts w:ascii="Arial" w:eastAsia="Arial" w:hAnsi="Arial" w:cs="Arial"/>
          <w:sz w:val="22"/>
          <w:szCs w:val="22"/>
        </w:rPr>
        <w:t xml:space="preserve"> applications in real world scenarios </w:t>
      </w:r>
      <w:r w:rsidR="00C84310">
        <w:rPr>
          <w:rFonts w:ascii="Arial" w:eastAsia="Arial" w:hAnsi="Arial" w:cs="Arial"/>
          <w:sz w:val="22"/>
          <w:szCs w:val="22"/>
        </w:rPr>
        <w:t>when supported by feedback</w:t>
      </w:r>
      <w:r w:rsidR="0080023E">
        <w:rPr>
          <w:rFonts w:ascii="Arial" w:eastAsia="Arial" w:hAnsi="Arial" w:cs="Arial"/>
          <w:sz w:val="22"/>
          <w:szCs w:val="22"/>
        </w:rPr>
        <w:t>.</w:t>
      </w:r>
    </w:p>
    <w:p w14:paraId="123557CE"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i/>
          <w:sz w:val="22"/>
          <w:szCs w:val="22"/>
        </w:rPr>
        <w:t> </w:t>
      </w:r>
    </w:p>
    <w:p w14:paraId="23762BE4"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Why have I been invited?</w:t>
      </w:r>
    </w:p>
    <w:p w14:paraId="077E8A32" w14:textId="77777777" w:rsidR="00734D58" w:rsidRDefault="00734D58" w:rsidP="00734D58">
      <w:pPr>
        <w:shd w:val="clear" w:color="auto" w:fill="FFFFFF"/>
        <w:jc w:val="both"/>
        <w:rPr>
          <w:rFonts w:ascii="Arial" w:eastAsia="Arial" w:hAnsi="Arial" w:cs="Arial"/>
          <w:b/>
          <w:sz w:val="22"/>
          <w:szCs w:val="22"/>
        </w:rPr>
      </w:pPr>
    </w:p>
    <w:p w14:paraId="1C8854C4" w14:textId="4865EDCB" w:rsidR="00734D58" w:rsidRDefault="00734D58" w:rsidP="00734D58">
      <w:pPr>
        <w:jc w:val="both"/>
        <w:rPr>
          <w:rFonts w:ascii="Arial" w:eastAsia="Arial" w:hAnsi="Arial" w:cs="Arial"/>
          <w:sz w:val="22"/>
          <w:szCs w:val="22"/>
        </w:rPr>
      </w:pPr>
      <w:r w:rsidRPr="00EE74AE">
        <w:rPr>
          <w:rFonts w:ascii="Arial" w:eastAsia="Arial" w:hAnsi="Arial" w:cs="Arial"/>
          <w:sz w:val="22"/>
          <w:szCs w:val="22"/>
        </w:rPr>
        <w:t xml:space="preserve">We </w:t>
      </w:r>
      <w:r w:rsidR="0006226F" w:rsidRPr="00EE74AE">
        <w:rPr>
          <w:rFonts w:ascii="Arial" w:eastAsia="Arial" w:hAnsi="Arial" w:cs="Arial"/>
          <w:sz w:val="22"/>
          <w:szCs w:val="22"/>
        </w:rPr>
        <w:t xml:space="preserve">require participants for </w:t>
      </w:r>
      <w:r w:rsidR="003F196C">
        <w:rPr>
          <w:rFonts w:ascii="Arial" w:eastAsia="Arial" w:hAnsi="Arial" w:cs="Arial"/>
          <w:sz w:val="22"/>
          <w:szCs w:val="22"/>
        </w:rPr>
        <w:t>the research</w:t>
      </w:r>
      <w:r w:rsidR="0006226F" w:rsidRPr="00EE74AE">
        <w:rPr>
          <w:rFonts w:ascii="Arial" w:eastAsia="Arial" w:hAnsi="Arial" w:cs="Arial"/>
          <w:sz w:val="22"/>
          <w:szCs w:val="22"/>
        </w:rPr>
        <w:t xml:space="preserve"> study </w:t>
      </w:r>
      <w:r w:rsidR="00C20584">
        <w:rPr>
          <w:rFonts w:ascii="Arial" w:eastAsia="Arial" w:hAnsi="Arial" w:cs="Arial"/>
          <w:sz w:val="22"/>
          <w:szCs w:val="22"/>
        </w:rPr>
        <w:t xml:space="preserve">in order to </w:t>
      </w:r>
      <w:r w:rsidR="00423D62">
        <w:rPr>
          <w:rFonts w:ascii="Arial" w:eastAsia="Arial" w:hAnsi="Arial" w:cs="Arial"/>
          <w:sz w:val="22"/>
          <w:szCs w:val="22"/>
        </w:rPr>
        <w:t>track data on the effectiveness of a biofeedback app to help users achieve synchrony.</w:t>
      </w:r>
    </w:p>
    <w:p w14:paraId="3528AA50" w14:textId="77777777" w:rsidR="00734D58" w:rsidRDefault="00734D58" w:rsidP="00734D58">
      <w:pPr>
        <w:jc w:val="both"/>
        <w:rPr>
          <w:rFonts w:ascii="Arial" w:eastAsia="Arial" w:hAnsi="Arial" w:cs="Arial"/>
          <w:sz w:val="22"/>
          <w:szCs w:val="22"/>
        </w:rPr>
      </w:pPr>
    </w:p>
    <w:p w14:paraId="741A80FF" w14:textId="77777777" w:rsidR="00734D58" w:rsidRDefault="00734D58" w:rsidP="00734D58">
      <w:pPr>
        <w:jc w:val="both"/>
        <w:rPr>
          <w:rFonts w:ascii="Arial" w:eastAsia="Arial" w:hAnsi="Arial" w:cs="Arial"/>
          <w:sz w:val="22"/>
          <w:szCs w:val="22"/>
        </w:rPr>
      </w:pPr>
      <w:r>
        <w:rPr>
          <w:rFonts w:ascii="Arial" w:eastAsia="Arial" w:hAnsi="Arial" w:cs="Arial"/>
          <w:sz w:val="22"/>
          <w:szCs w:val="22"/>
        </w:rPr>
        <w:t>We would be very grateful if you would agree to take part in this study.</w:t>
      </w:r>
    </w:p>
    <w:p w14:paraId="37D3B0D8" w14:textId="77777777" w:rsidR="00734D58" w:rsidRDefault="00734D58" w:rsidP="00734D58">
      <w:pPr>
        <w:shd w:val="clear" w:color="auto" w:fill="FFFFFF"/>
        <w:jc w:val="both"/>
        <w:rPr>
          <w:rFonts w:ascii="Arial" w:eastAsia="Arial" w:hAnsi="Arial" w:cs="Arial"/>
          <w:sz w:val="22"/>
          <w:szCs w:val="22"/>
        </w:rPr>
      </w:pPr>
    </w:p>
    <w:p w14:paraId="4F343233" w14:textId="77777777" w:rsidR="00734D58" w:rsidRDefault="00734D58" w:rsidP="00734D58">
      <w:pPr>
        <w:jc w:val="both"/>
        <w:rPr>
          <w:rFonts w:ascii="Arial" w:eastAsia="Arial" w:hAnsi="Arial" w:cs="Arial"/>
          <w:b/>
          <w:sz w:val="22"/>
          <w:szCs w:val="22"/>
        </w:rPr>
      </w:pPr>
      <w:r>
        <w:rPr>
          <w:rFonts w:ascii="Arial" w:eastAsia="Arial" w:hAnsi="Arial" w:cs="Arial"/>
          <w:b/>
          <w:sz w:val="22"/>
          <w:szCs w:val="22"/>
        </w:rPr>
        <w:t>What will I be asked to do if I take part?</w:t>
      </w:r>
    </w:p>
    <w:p w14:paraId="20769F4D" w14:textId="77777777" w:rsidR="00734D58" w:rsidRDefault="00734D58" w:rsidP="00734D58">
      <w:pPr>
        <w:shd w:val="clear" w:color="auto" w:fill="FFFFFF"/>
        <w:jc w:val="both"/>
        <w:rPr>
          <w:rFonts w:ascii="Arial" w:eastAsia="Arial" w:hAnsi="Arial" w:cs="Arial"/>
          <w:b/>
          <w:sz w:val="22"/>
          <w:szCs w:val="22"/>
        </w:rPr>
      </w:pPr>
    </w:p>
    <w:p w14:paraId="5F55D067" w14:textId="70C1FFA2" w:rsidR="00EE74AE" w:rsidRPr="000720B5" w:rsidRDefault="00EE74AE" w:rsidP="00734D58">
      <w:pPr>
        <w:jc w:val="both"/>
        <w:rPr>
          <w:rFonts w:ascii="Arial" w:eastAsia="Arial" w:hAnsi="Arial" w:cs="Arial"/>
          <w:sz w:val="22"/>
          <w:szCs w:val="22"/>
        </w:rPr>
      </w:pPr>
      <w:r w:rsidRPr="000720B5">
        <w:rPr>
          <w:rFonts w:ascii="Arial" w:eastAsia="Arial" w:hAnsi="Arial" w:cs="Arial"/>
          <w:sz w:val="22"/>
          <w:szCs w:val="22"/>
        </w:rPr>
        <w:t xml:space="preserve">If you were to take part in the </w:t>
      </w:r>
      <w:r w:rsidR="00102127" w:rsidRPr="000720B5">
        <w:rPr>
          <w:rFonts w:ascii="Arial" w:eastAsia="Arial" w:hAnsi="Arial" w:cs="Arial"/>
          <w:sz w:val="22"/>
          <w:szCs w:val="22"/>
        </w:rPr>
        <w:t>study,</w:t>
      </w:r>
      <w:r w:rsidRPr="000720B5">
        <w:rPr>
          <w:rFonts w:ascii="Arial" w:eastAsia="Arial" w:hAnsi="Arial" w:cs="Arial"/>
          <w:sz w:val="22"/>
          <w:szCs w:val="22"/>
        </w:rPr>
        <w:t xml:space="preserve"> you’ll be asked to </w:t>
      </w:r>
      <w:r w:rsidR="00102127" w:rsidRPr="000720B5">
        <w:rPr>
          <w:rFonts w:ascii="Arial" w:eastAsia="Arial" w:hAnsi="Arial" w:cs="Arial"/>
          <w:sz w:val="22"/>
          <w:szCs w:val="22"/>
        </w:rPr>
        <w:t xml:space="preserve">wear a breathing sensor while you </w:t>
      </w:r>
      <w:r w:rsidR="00C868BD">
        <w:rPr>
          <w:rFonts w:ascii="Arial" w:eastAsia="Arial" w:hAnsi="Arial" w:cs="Arial"/>
          <w:sz w:val="22"/>
          <w:szCs w:val="22"/>
        </w:rPr>
        <w:t>complete an on an application</w:t>
      </w:r>
      <w:r w:rsidR="00102127" w:rsidRPr="000720B5">
        <w:rPr>
          <w:rFonts w:ascii="Arial" w:eastAsia="Arial" w:hAnsi="Arial" w:cs="Arial"/>
          <w:sz w:val="22"/>
          <w:szCs w:val="22"/>
        </w:rPr>
        <w:t xml:space="preserve"> with a partner over the course of </w:t>
      </w:r>
      <w:r w:rsidR="00C65091">
        <w:rPr>
          <w:rFonts w:ascii="Arial" w:eastAsia="Arial" w:hAnsi="Arial" w:cs="Arial"/>
          <w:sz w:val="22"/>
          <w:szCs w:val="22"/>
        </w:rPr>
        <w:t>3 days</w:t>
      </w:r>
      <w:r w:rsidR="002B151A" w:rsidRPr="000720B5">
        <w:rPr>
          <w:rFonts w:ascii="Arial" w:eastAsia="Arial" w:hAnsi="Arial" w:cs="Arial"/>
          <w:sz w:val="22"/>
          <w:szCs w:val="22"/>
        </w:rPr>
        <w:t>.</w:t>
      </w:r>
      <w:r w:rsidR="00073515" w:rsidRPr="000720B5">
        <w:rPr>
          <w:rFonts w:ascii="Arial" w:eastAsia="Arial" w:hAnsi="Arial" w:cs="Arial"/>
          <w:sz w:val="22"/>
          <w:szCs w:val="22"/>
        </w:rPr>
        <w:t xml:space="preserve"> After this stage of the project is </w:t>
      </w:r>
      <w:r w:rsidR="00C65091" w:rsidRPr="000720B5">
        <w:rPr>
          <w:rFonts w:ascii="Arial" w:eastAsia="Arial" w:hAnsi="Arial" w:cs="Arial"/>
          <w:sz w:val="22"/>
          <w:szCs w:val="22"/>
        </w:rPr>
        <w:t>complete</w:t>
      </w:r>
      <w:r w:rsidR="00C65091">
        <w:rPr>
          <w:rFonts w:ascii="Arial" w:eastAsia="Arial" w:hAnsi="Arial" w:cs="Arial"/>
          <w:sz w:val="22"/>
          <w:szCs w:val="22"/>
        </w:rPr>
        <w:t>,</w:t>
      </w:r>
      <w:r w:rsidR="00C65091" w:rsidRPr="000720B5">
        <w:rPr>
          <w:rFonts w:ascii="Arial" w:eastAsia="Arial" w:hAnsi="Arial" w:cs="Arial"/>
          <w:sz w:val="22"/>
          <w:szCs w:val="22"/>
        </w:rPr>
        <w:t xml:space="preserve"> interviews</w:t>
      </w:r>
      <w:r w:rsidR="00073515" w:rsidRPr="000720B5">
        <w:rPr>
          <w:rFonts w:ascii="Arial" w:eastAsia="Arial" w:hAnsi="Arial" w:cs="Arial"/>
          <w:sz w:val="22"/>
          <w:szCs w:val="22"/>
        </w:rPr>
        <w:t xml:space="preserve"> will be held</w:t>
      </w:r>
      <w:r w:rsidR="00C65091">
        <w:rPr>
          <w:rFonts w:ascii="Arial" w:eastAsia="Arial" w:hAnsi="Arial" w:cs="Arial"/>
          <w:sz w:val="22"/>
          <w:szCs w:val="22"/>
        </w:rPr>
        <w:t xml:space="preserve"> with yourself and your partner</w:t>
      </w:r>
      <w:r w:rsidR="00073515" w:rsidRPr="000720B5">
        <w:rPr>
          <w:rFonts w:ascii="Arial" w:eastAsia="Arial" w:hAnsi="Arial" w:cs="Arial"/>
          <w:sz w:val="22"/>
          <w:szCs w:val="22"/>
        </w:rPr>
        <w:t xml:space="preserve"> to gather feedback.</w:t>
      </w:r>
    </w:p>
    <w:p w14:paraId="5F567880" w14:textId="377E4F10" w:rsidR="00073515" w:rsidRPr="000720B5" w:rsidRDefault="00073515" w:rsidP="00734D58">
      <w:pPr>
        <w:jc w:val="both"/>
        <w:rPr>
          <w:rFonts w:ascii="Arial" w:eastAsia="Arial" w:hAnsi="Arial" w:cs="Arial"/>
          <w:sz w:val="22"/>
          <w:szCs w:val="22"/>
        </w:rPr>
      </w:pPr>
    </w:p>
    <w:p w14:paraId="03ABEDB6" w14:textId="3A8BB95F" w:rsidR="00073515" w:rsidRPr="000720B5" w:rsidRDefault="00073515" w:rsidP="00734D58">
      <w:pPr>
        <w:jc w:val="both"/>
        <w:rPr>
          <w:rFonts w:ascii="Arial" w:eastAsia="Arial" w:hAnsi="Arial" w:cs="Arial"/>
          <w:sz w:val="22"/>
          <w:szCs w:val="22"/>
        </w:rPr>
      </w:pPr>
      <w:r w:rsidRPr="000720B5">
        <w:rPr>
          <w:rFonts w:ascii="Arial" w:eastAsia="Arial" w:hAnsi="Arial" w:cs="Arial"/>
          <w:sz w:val="22"/>
          <w:szCs w:val="22"/>
        </w:rPr>
        <w:t xml:space="preserve">Over the course of the study, textual data </w:t>
      </w:r>
      <w:r w:rsidR="00C65091">
        <w:rPr>
          <w:rFonts w:ascii="Arial" w:eastAsia="Arial" w:hAnsi="Arial" w:cs="Arial"/>
          <w:sz w:val="22"/>
          <w:szCs w:val="22"/>
        </w:rPr>
        <w:t>by the sensors</w:t>
      </w:r>
      <w:r w:rsidRPr="000720B5">
        <w:rPr>
          <w:rFonts w:ascii="Arial" w:eastAsia="Arial" w:hAnsi="Arial" w:cs="Arial"/>
          <w:sz w:val="22"/>
          <w:szCs w:val="22"/>
        </w:rPr>
        <w:t>, the feedback you provide during interviews</w:t>
      </w:r>
      <w:r w:rsidR="001727F9" w:rsidRPr="000720B5">
        <w:rPr>
          <w:rFonts w:ascii="Arial" w:eastAsia="Arial" w:hAnsi="Arial" w:cs="Arial"/>
          <w:sz w:val="22"/>
          <w:szCs w:val="22"/>
        </w:rPr>
        <w:t xml:space="preserve"> along with audio recordings </w:t>
      </w:r>
      <w:r w:rsidR="00C65091">
        <w:rPr>
          <w:rFonts w:ascii="Arial" w:eastAsia="Arial" w:hAnsi="Arial" w:cs="Arial"/>
          <w:sz w:val="22"/>
          <w:szCs w:val="22"/>
        </w:rPr>
        <w:t xml:space="preserve">of the interviews </w:t>
      </w:r>
      <w:r w:rsidR="001727F9" w:rsidRPr="000720B5">
        <w:rPr>
          <w:rFonts w:ascii="Arial" w:eastAsia="Arial" w:hAnsi="Arial" w:cs="Arial"/>
          <w:sz w:val="22"/>
          <w:szCs w:val="22"/>
        </w:rPr>
        <w:t>will be used</w:t>
      </w:r>
      <w:r w:rsidR="003B01D2" w:rsidRPr="000720B5">
        <w:rPr>
          <w:rFonts w:ascii="Arial" w:eastAsia="Arial" w:hAnsi="Arial" w:cs="Arial"/>
          <w:sz w:val="22"/>
          <w:szCs w:val="22"/>
        </w:rPr>
        <w:t xml:space="preserve"> for educational purposes.</w:t>
      </w:r>
    </w:p>
    <w:p w14:paraId="422617E9" w14:textId="77777777" w:rsidR="00734D58" w:rsidRDefault="00734D58" w:rsidP="00734D58">
      <w:pPr>
        <w:jc w:val="both"/>
        <w:rPr>
          <w:rFonts w:ascii="Arial" w:eastAsia="Arial" w:hAnsi="Arial" w:cs="Arial"/>
          <w:i/>
          <w:sz w:val="22"/>
          <w:szCs w:val="22"/>
        </w:rPr>
      </w:pPr>
    </w:p>
    <w:p w14:paraId="4A700CE7"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are the possible benefits from taking part?</w:t>
      </w:r>
    </w:p>
    <w:p w14:paraId="47ABE0CB" w14:textId="77777777" w:rsidR="00734D58" w:rsidRDefault="00734D58" w:rsidP="00734D58">
      <w:pPr>
        <w:shd w:val="clear" w:color="auto" w:fill="FFFFFF"/>
        <w:jc w:val="both"/>
        <w:rPr>
          <w:rFonts w:ascii="Arial" w:eastAsia="Arial" w:hAnsi="Arial" w:cs="Arial"/>
          <w:b/>
          <w:sz w:val="22"/>
          <w:szCs w:val="22"/>
        </w:rPr>
      </w:pPr>
    </w:p>
    <w:p w14:paraId="27DBB4A6" w14:textId="384FD39A" w:rsidR="00734D58" w:rsidRDefault="00B51AA6" w:rsidP="00734D58">
      <w:pPr>
        <w:shd w:val="clear" w:color="auto" w:fill="FFFFFF"/>
        <w:jc w:val="both"/>
        <w:rPr>
          <w:rFonts w:ascii="Arial" w:eastAsia="Arial" w:hAnsi="Arial" w:cs="Arial"/>
          <w:sz w:val="22"/>
          <w:szCs w:val="22"/>
        </w:rPr>
      </w:pPr>
      <w:r w:rsidRPr="00B51AA6">
        <w:rPr>
          <w:rFonts w:ascii="Arial" w:eastAsia="Arial" w:hAnsi="Arial" w:cs="Arial"/>
          <w:sz w:val="22"/>
          <w:szCs w:val="22"/>
        </w:rPr>
        <w:t xml:space="preserve">Participating will allow you to have a dedicated period of relaxation </w:t>
      </w:r>
      <w:r w:rsidR="00B04D95">
        <w:rPr>
          <w:rFonts w:ascii="Arial" w:eastAsia="Arial" w:hAnsi="Arial" w:cs="Arial"/>
          <w:sz w:val="22"/>
          <w:szCs w:val="22"/>
        </w:rPr>
        <w:t>with your partner</w:t>
      </w:r>
      <w:r w:rsidRPr="00B51AA6">
        <w:rPr>
          <w:rFonts w:ascii="Arial" w:eastAsia="Arial" w:hAnsi="Arial" w:cs="Arial"/>
          <w:sz w:val="22"/>
          <w:szCs w:val="22"/>
        </w:rPr>
        <w:t xml:space="preserve"> and </w:t>
      </w:r>
      <w:r w:rsidR="00B04D95">
        <w:rPr>
          <w:rFonts w:ascii="Arial" w:eastAsia="Arial" w:hAnsi="Arial" w:cs="Arial"/>
          <w:sz w:val="22"/>
          <w:szCs w:val="22"/>
        </w:rPr>
        <w:t xml:space="preserve">possibly </w:t>
      </w:r>
      <w:r w:rsidRPr="00B51AA6">
        <w:rPr>
          <w:rFonts w:ascii="Arial" w:eastAsia="Arial" w:hAnsi="Arial" w:cs="Arial"/>
          <w:sz w:val="22"/>
          <w:szCs w:val="22"/>
        </w:rPr>
        <w:t>improve your</w:t>
      </w:r>
      <w:r w:rsidR="00B04D95">
        <w:rPr>
          <w:rFonts w:ascii="Arial" w:eastAsia="Arial" w:hAnsi="Arial" w:cs="Arial"/>
          <w:sz w:val="22"/>
          <w:szCs w:val="22"/>
        </w:rPr>
        <w:t xml:space="preserve"> bond with them</w:t>
      </w:r>
      <w:r w:rsidRPr="00B51AA6">
        <w:rPr>
          <w:rFonts w:ascii="Arial" w:eastAsia="Arial" w:hAnsi="Arial" w:cs="Arial"/>
          <w:sz w:val="22"/>
          <w:szCs w:val="22"/>
        </w:rPr>
        <w:t>.</w:t>
      </w:r>
    </w:p>
    <w:p w14:paraId="32AE032C" w14:textId="77777777" w:rsidR="00734D58" w:rsidRDefault="00734D58" w:rsidP="00734D58">
      <w:pPr>
        <w:shd w:val="clear" w:color="auto" w:fill="FFFFFF"/>
        <w:jc w:val="both"/>
        <w:rPr>
          <w:rFonts w:ascii="Arial" w:eastAsia="Arial" w:hAnsi="Arial" w:cs="Arial"/>
          <w:b/>
          <w:sz w:val="22"/>
          <w:szCs w:val="22"/>
        </w:rPr>
      </w:pPr>
    </w:p>
    <w:p w14:paraId="58BC71AB"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 xml:space="preserve">Do I have to take part? </w:t>
      </w:r>
    </w:p>
    <w:p w14:paraId="5061A049" w14:textId="77777777" w:rsidR="00734D58" w:rsidRDefault="00734D58" w:rsidP="00734D58">
      <w:pPr>
        <w:shd w:val="clear" w:color="auto" w:fill="FFFFFF"/>
        <w:jc w:val="both"/>
        <w:rPr>
          <w:rFonts w:ascii="Arial" w:eastAsia="Arial" w:hAnsi="Arial" w:cs="Arial"/>
          <w:b/>
          <w:sz w:val="22"/>
          <w:szCs w:val="22"/>
        </w:rPr>
      </w:pPr>
    </w:p>
    <w:p w14:paraId="4C4EF154" w14:textId="741C48B4" w:rsidR="00734D58" w:rsidRDefault="00C62619" w:rsidP="00734D58">
      <w:pPr>
        <w:jc w:val="both"/>
        <w:rPr>
          <w:rFonts w:ascii="Arial" w:eastAsia="Arial" w:hAnsi="Arial" w:cs="Arial"/>
          <w:i/>
          <w:sz w:val="22"/>
          <w:szCs w:val="22"/>
        </w:rPr>
      </w:pPr>
      <w:r>
        <w:rPr>
          <w:rFonts w:ascii="Arial" w:eastAsia="Arial" w:hAnsi="Arial" w:cs="Arial"/>
          <w:sz w:val="22"/>
          <w:szCs w:val="22"/>
        </w:rPr>
        <w:t xml:space="preserve">The study is not </w:t>
      </w:r>
      <w:r w:rsidR="00280849">
        <w:rPr>
          <w:rFonts w:ascii="Arial" w:eastAsia="Arial" w:hAnsi="Arial" w:cs="Arial"/>
          <w:sz w:val="22"/>
          <w:szCs w:val="22"/>
        </w:rPr>
        <w:t>compulsory,</w:t>
      </w:r>
      <w:r>
        <w:rPr>
          <w:rFonts w:ascii="Arial" w:eastAsia="Arial" w:hAnsi="Arial" w:cs="Arial"/>
          <w:sz w:val="22"/>
          <w:szCs w:val="22"/>
        </w:rPr>
        <w:t xml:space="preserve"> and you are free to ask to be removed as a participant at any time.</w:t>
      </w:r>
    </w:p>
    <w:p w14:paraId="0B8CF112" w14:textId="77777777" w:rsidR="00734D58" w:rsidRDefault="00734D58" w:rsidP="00734D58">
      <w:pPr>
        <w:shd w:val="clear" w:color="auto" w:fill="FFFFFF"/>
        <w:jc w:val="both"/>
        <w:rPr>
          <w:rFonts w:ascii="Arial" w:eastAsia="Arial" w:hAnsi="Arial" w:cs="Arial"/>
          <w:sz w:val="22"/>
          <w:szCs w:val="22"/>
        </w:rPr>
      </w:pPr>
    </w:p>
    <w:p w14:paraId="3908F2F1"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if I change my mind?</w:t>
      </w:r>
    </w:p>
    <w:p w14:paraId="275CD242" w14:textId="77777777" w:rsidR="00734D58" w:rsidRDefault="00734D58" w:rsidP="00734D58">
      <w:pPr>
        <w:shd w:val="clear" w:color="auto" w:fill="FFFFFF"/>
        <w:jc w:val="both"/>
        <w:rPr>
          <w:rFonts w:ascii="Arial" w:eastAsia="Arial" w:hAnsi="Arial" w:cs="Arial"/>
          <w:b/>
          <w:sz w:val="22"/>
          <w:szCs w:val="22"/>
        </w:rPr>
      </w:pPr>
    </w:p>
    <w:p w14:paraId="20B1F339" w14:textId="66E4178D" w:rsidR="00975DED" w:rsidRDefault="00975DED" w:rsidP="00734D58">
      <w:pPr>
        <w:jc w:val="both"/>
        <w:rPr>
          <w:rFonts w:ascii="Arial" w:eastAsia="Arial" w:hAnsi="Arial" w:cs="Arial"/>
          <w:sz w:val="22"/>
          <w:szCs w:val="22"/>
        </w:rPr>
      </w:pPr>
      <w:r w:rsidRPr="00975DED">
        <w:rPr>
          <w:rFonts w:ascii="Arial" w:eastAsia="Arial" w:hAnsi="Arial" w:cs="Arial"/>
          <w:sz w:val="22"/>
          <w:szCs w:val="22"/>
        </w:rPr>
        <w:lastRenderedPageBreak/>
        <w:t>During the study you’ll be free to withdraw whenever you wish, if you do choose to withdraw any identifiable data about you will be destroyed.</w:t>
      </w:r>
    </w:p>
    <w:p w14:paraId="57686B0A" w14:textId="77777777" w:rsidR="00975DED" w:rsidRPr="00975DED" w:rsidRDefault="00975DED" w:rsidP="00734D58">
      <w:pPr>
        <w:jc w:val="both"/>
        <w:rPr>
          <w:rFonts w:ascii="Arial" w:eastAsia="Arial" w:hAnsi="Arial" w:cs="Arial"/>
          <w:sz w:val="22"/>
          <w:szCs w:val="22"/>
        </w:rPr>
      </w:pPr>
    </w:p>
    <w:p w14:paraId="06487999" w14:textId="77777777" w:rsidR="00734D58" w:rsidRDefault="00734D58" w:rsidP="00734D58">
      <w:pPr>
        <w:shd w:val="clear" w:color="auto" w:fill="FFFFFF"/>
        <w:jc w:val="both"/>
        <w:rPr>
          <w:rFonts w:ascii="Arial" w:eastAsia="Arial" w:hAnsi="Arial" w:cs="Arial"/>
          <w:sz w:val="22"/>
          <w:szCs w:val="22"/>
        </w:rPr>
      </w:pPr>
      <w:r>
        <w:rPr>
          <w:rFonts w:ascii="Arial" w:eastAsia="Arial" w:hAnsi="Arial" w:cs="Arial"/>
          <w:b/>
          <w:sz w:val="22"/>
          <w:szCs w:val="22"/>
        </w:rPr>
        <w:t>What are the possible disadvantages and risks of taking part?</w:t>
      </w:r>
    </w:p>
    <w:p w14:paraId="256D9CCE" w14:textId="77777777" w:rsidR="00734D58" w:rsidRDefault="00734D58" w:rsidP="00734D58">
      <w:pPr>
        <w:shd w:val="clear" w:color="auto" w:fill="FFFFFF"/>
        <w:jc w:val="both"/>
        <w:rPr>
          <w:rFonts w:ascii="Arial" w:eastAsia="Arial" w:hAnsi="Arial" w:cs="Arial"/>
          <w:sz w:val="22"/>
          <w:szCs w:val="22"/>
        </w:rPr>
      </w:pPr>
    </w:p>
    <w:p w14:paraId="7925437B" w14:textId="579B93C6" w:rsidR="00734D58" w:rsidRDefault="00677492" w:rsidP="00734D58">
      <w:pPr>
        <w:shd w:val="clear" w:color="auto" w:fill="FFFFFF"/>
        <w:jc w:val="both"/>
        <w:rPr>
          <w:rFonts w:ascii="Arial" w:eastAsia="Arial" w:hAnsi="Arial" w:cs="Arial"/>
          <w:sz w:val="22"/>
          <w:szCs w:val="22"/>
        </w:rPr>
      </w:pPr>
      <w:r w:rsidRPr="00677492">
        <w:rPr>
          <w:rFonts w:ascii="Arial" w:eastAsia="Arial" w:hAnsi="Arial" w:cs="Arial"/>
          <w:sz w:val="22"/>
          <w:szCs w:val="22"/>
        </w:rPr>
        <w:t>There should be no risks to participating</w:t>
      </w:r>
      <w:r>
        <w:rPr>
          <w:rFonts w:ascii="Arial" w:eastAsia="Arial" w:hAnsi="Arial" w:cs="Arial"/>
          <w:sz w:val="22"/>
          <w:szCs w:val="22"/>
        </w:rPr>
        <w:t xml:space="preserve"> for this study</w:t>
      </w:r>
      <w:r w:rsidRPr="00677492">
        <w:rPr>
          <w:rFonts w:ascii="Arial" w:eastAsia="Arial" w:hAnsi="Arial" w:cs="Arial"/>
          <w:sz w:val="22"/>
          <w:szCs w:val="22"/>
        </w:rPr>
        <w:t>.</w:t>
      </w:r>
    </w:p>
    <w:p w14:paraId="259AABD0" w14:textId="640CA82D" w:rsidR="00734D58" w:rsidRDefault="00734D58" w:rsidP="002A7579">
      <w:pPr>
        <w:shd w:val="clear" w:color="auto" w:fill="FFFFFF"/>
        <w:tabs>
          <w:tab w:val="left" w:pos="5910"/>
        </w:tabs>
        <w:jc w:val="both"/>
        <w:rPr>
          <w:rFonts w:ascii="Arial" w:eastAsia="Arial" w:hAnsi="Arial" w:cs="Arial"/>
          <w:sz w:val="22"/>
          <w:szCs w:val="22"/>
        </w:rPr>
      </w:pPr>
      <w:r>
        <w:rPr>
          <w:rFonts w:ascii="Arial" w:eastAsia="Arial" w:hAnsi="Arial" w:cs="Arial"/>
          <w:sz w:val="22"/>
          <w:szCs w:val="22"/>
        </w:rPr>
        <w:t> </w:t>
      </w:r>
      <w:r w:rsidR="002A7579">
        <w:rPr>
          <w:rFonts w:ascii="Arial" w:eastAsia="Arial" w:hAnsi="Arial" w:cs="Arial"/>
          <w:sz w:val="22"/>
          <w:szCs w:val="22"/>
        </w:rPr>
        <w:tab/>
      </w:r>
    </w:p>
    <w:p w14:paraId="39BE1438" w14:textId="77777777" w:rsidR="00734D58" w:rsidRDefault="00734D58" w:rsidP="00734D58">
      <w:pPr>
        <w:jc w:val="both"/>
        <w:rPr>
          <w:rFonts w:ascii="Arial" w:eastAsia="Arial" w:hAnsi="Arial" w:cs="Arial"/>
          <w:b/>
          <w:sz w:val="22"/>
          <w:szCs w:val="22"/>
        </w:rPr>
      </w:pPr>
      <w:r>
        <w:rPr>
          <w:rFonts w:ascii="Arial" w:eastAsia="Arial" w:hAnsi="Arial" w:cs="Arial"/>
          <w:b/>
          <w:sz w:val="22"/>
          <w:szCs w:val="22"/>
        </w:rPr>
        <w:t>Will my data be identifiable?</w:t>
      </w:r>
    </w:p>
    <w:p w14:paraId="4C1A7106" w14:textId="77777777" w:rsidR="00734D58" w:rsidRDefault="00734D58" w:rsidP="00734D58">
      <w:pPr>
        <w:jc w:val="both"/>
        <w:rPr>
          <w:rFonts w:ascii="Arial" w:eastAsia="Arial" w:hAnsi="Arial" w:cs="Arial"/>
          <w:b/>
          <w:sz w:val="22"/>
          <w:szCs w:val="22"/>
        </w:rPr>
      </w:pPr>
    </w:p>
    <w:p w14:paraId="15DFC016" w14:textId="52AEB330" w:rsidR="00734D58" w:rsidRDefault="002A7579" w:rsidP="00734D58">
      <w:pPr>
        <w:jc w:val="both"/>
        <w:rPr>
          <w:rFonts w:ascii="Arial" w:eastAsia="Arial" w:hAnsi="Arial" w:cs="Arial"/>
          <w:sz w:val="22"/>
          <w:szCs w:val="22"/>
        </w:rPr>
      </w:pPr>
      <w:r w:rsidRPr="007777E8">
        <w:rPr>
          <w:rFonts w:ascii="Arial" w:eastAsia="Arial" w:hAnsi="Arial" w:cs="Arial"/>
          <w:sz w:val="22"/>
          <w:szCs w:val="22"/>
        </w:rPr>
        <w:t xml:space="preserve">Any data we collect about you will only be accessible to the researchers of this project, your data will be anonymised shortly after being received and will not be made available to any other members of the public until your anonymity has been guaranteed. </w:t>
      </w:r>
    </w:p>
    <w:p w14:paraId="43D8D892" w14:textId="77777777" w:rsidR="00734D58" w:rsidRDefault="00734D58" w:rsidP="00734D58">
      <w:pPr>
        <w:jc w:val="both"/>
        <w:rPr>
          <w:rFonts w:ascii="Arial" w:eastAsia="Arial" w:hAnsi="Arial" w:cs="Arial"/>
          <w:sz w:val="22"/>
          <w:szCs w:val="22"/>
        </w:rPr>
      </w:pPr>
    </w:p>
    <w:p w14:paraId="70F924F0"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How will my data be stored?</w:t>
      </w:r>
    </w:p>
    <w:p w14:paraId="6AD892FF" w14:textId="492811E3" w:rsidR="007777E8" w:rsidRDefault="007777E8" w:rsidP="00734D58">
      <w:pPr>
        <w:shd w:val="clear" w:color="auto" w:fill="FFFFFF"/>
        <w:jc w:val="both"/>
        <w:rPr>
          <w:rFonts w:ascii="Arial" w:eastAsia="Arial" w:hAnsi="Arial" w:cs="Arial"/>
          <w:b/>
          <w:sz w:val="22"/>
          <w:szCs w:val="22"/>
        </w:rPr>
      </w:pPr>
    </w:p>
    <w:p w14:paraId="27377CED" w14:textId="776F4DEF" w:rsidR="007777E8" w:rsidRPr="00AF33E9" w:rsidRDefault="007777E8" w:rsidP="00734D58">
      <w:pPr>
        <w:jc w:val="both"/>
        <w:rPr>
          <w:rFonts w:ascii="Arial" w:eastAsia="Arial" w:hAnsi="Arial" w:cs="Arial"/>
          <w:sz w:val="22"/>
          <w:szCs w:val="22"/>
        </w:rPr>
      </w:pPr>
      <w:r w:rsidRPr="00AF33E9">
        <w:rPr>
          <w:rFonts w:ascii="Arial" w:eastAsia="Arial" w:hAnsi="Arial" w:cs="Arial"/>
          <w:sz w:val="22"/>
          <w:szCs w:val="22"/>
        </w:rPr>
        <w:t xml:space="preserve">The data we collect will be </w:t>
      </w:r>
      <w:r w:rsidR="005A0419" w:rsidRPr="00AF33E9">
        <w:rPr>
          <w:rFonts w:ascii="Arial" w:eastAsia="Arial" w:hAnsi="Arial" w:cs="Arial"/>
          <w:sz w:val="22"/>
          <w:szCs w:val="22"/>
        </w:rPr>
        <w:t>stored on the secure workstations of the researchers and our supervisor</w:t>
      </w:r>
      <w:r w:rsidR="002E48CF" w:rsidRPr="00AF33E9">
        <w:rPr>
          <w:rFonts w:ascii="Arial" w:eastAsia="Arial" w:hAnsi="Arial" w:cs="Arial"/>
          <w:sz w:val="22"/>
          <w:szCs w:val="22"/>
        </w:rPr>
        <w:t xml:space="preserve">, confidential data will be anonymised shortly after we receive it and copies of </w:t>
      </w:r>
      <w:proofErr w:type="gramStart"/>
      <w:r w:rsidR="00AF33E9" w:rsidRPr="00AF33E9">
        <w:rPr>
          <w:rFonts w:ascii="Arial" w:eastAsia="Arial" w:hAnsi="Arial" w:cs="Arial"/>
          <w:sz w:val="22"/>
          <w:szCs w:val="22"/>
        </w:rPr>
        <w:t>everything</w:t>
      </w:r>
      <w:proofErr w:type="gramEnd"/>
      <w:r w:rsidR="002E48CF" w:rsidRPr="00AF33E9">
        <w:rPr>
          <w:rFonts w:ascii="Arial" w:eastAsia="Arial" w:hAnsi="Arial" w:cs="Arial"/>
          <w:sz w:val="22"/>
          <w:szCs w:val="22"/>
        </w:rPr>
        <w:t xml:space="preserve"> we record will be stored on university secure devices.</w:t>
      </w:r>
    </w:p>
    <w:p w14:paraId="7531252A" w14:textId="77777777" w:rsidR="00734D58" w:rsidRPr="00AF33E9" w:rsidRDefault="00734D58" w:rsidP="00734D58">
      <w:pPr>
        <w:shd w:val="clear" w:color="auto" w:fill="FFFFFF"/>
        <w:jc w:val="both"/>
        <w:rPr>
          <w:rFonts w:ascii="Arial" w:eastAsia="Arial" w:hAnsi="Arial" w:cs="Arial"/>
          <w:b/>
          <w:sz w:val="22"/>
          <w:szCs w:val="22"/>
        </w:rPr>
      </w:pPr>
    </w:p>
    <w:p w14:paraId="796BA5AE" w14:textId="70CE1C66" w:rsidR="00734D58" w:rsidRDefault="00734D58" w:rsidP="00734D58">
      <w:pPr>
        <w:jc w:val="both"/>
        <w:rPr>
          <w:rFonts w:ascii="Arial" w:eastAsia="Arial" w:hAnsi="Arial" w:cs="Arial"/>
          <w:sz w:val="22"/>
          <w:szCs w:val="22"/>
        </w:rPr>
      </w:pPr>
      <w:r w:rsidRPr="00AF33E9">
        <w:rPr>
          <w:rFonts w:ascii="Arial" w:eastAsia="Arial" w:hAnsi="Arial" w:cs="Arial"/>
          <w:sz w:val="22"/>
          <w:szCs w:val="22"/>
        </w:rPr>
        <w:t xml:space="preserve">In accordance with University guidelines, we will keep the textual data secure for a minimum of ten years and </w:t>
      </w:r>
      <w:r w:rsidR="00AF33E9">
        <w:rPr>
          <w:rFonts w:ascii="Arial" w:eastAsia="Arial" w:hAnsi="Arial" w:cs="Arial"/>
          <w:sz w:val="22"/>
          <w:szCs w:val="22"/>
        </w:rPr>
        <w:t xml:space="preserve">any </w:t>
      </w:r>
      <w:r w:rsidRPr="00AF33E9">
        <w:rPr>
          <w:rFonts w:ascii="Arial" w:eastAsia="Arial" w:hAnsi="Arial" w:cs="Arial"/>
          <w:sz w:val="22"/>
          <w:szCs w:val="22"/>
        </w:rPr>
        <w:t>audio will be deleted once the project is over.</w:t>
      </w:r>
    </w:p>
    <w:p w14:paraId="31BFF3EE" w14:textId="77777777" w:rsidR="00734D58" w:rsidRDefault="00734D58" w:rsidP="00734D58">
      <w:pPr>
        <w:jc w:val="both"/>
        <w:rPr>
          <w:rFonts w:ascii="Arial" w:eastAsia="Arial" w:hAnsi="Arial" w:cs="Arial"/>
          <w:sz w:val="22"/>
          <w:szCs w:val="22"/>
        </w:rPr>
      </w:pPr>
    </w:p>
    <w:p w14:paraId="2BFDC4B5"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How will we use the information you have shared with us and what will happen to the results of the research study?</w:t>
      </w:r>
    </w:p>
    <w:p w14:paraId="41702607" w14:textId="77777777" w:rsidR="00734D58" w:rsidRDefault="00734D58" w:rsidP="00734D58">
      <w:pPr>
        <w:shd w:val="clear" w:color="auto" w:fill="FFFFFF"/>
        <w:jc w:val="both"/>
        <w:rPr>
          <w:rFonts w:ascii="Arial" w:eastAsia="Arial" w:hAnsi="Arial" w:cs="Arial"/>
          <w:sz w:val="22"/>
          <w:szCs w:val="22"/>
        </w:rPr>
      </w:pPr>
    </w:p>
    <w:p w14:paraId="0331CA44" w14:textId="316BCA0B" w:rsidR="00734D58" w:rsidRDefault="003946C2" w:rsidP="00734D58">
      <w:pPr>
        <w:jc w:val="both"/>
        <w:rPr>
          <w:rFonts w:ascii="Arial" w:eastAsia="Arial" w:hAnsi="Arial" w:cs="Arial"/>
          <w:sz w:val="22"/>
          <w:szCs w:val="22"/>
        </w:rPr>
      </w:pPr>
      <w:r w:rsidRPr="003946C2">
        <w:rPr>
          <w:rFonts w:ascii="Arial" w:eastAsia="Arial" w:hAnsi="Arial" w:cs="Arial"/>
          <w:sz w:val="22"/>
          <w:szCs w:val="22"/>
        </w:rPr>
        <w:t>The data collected from participants will solely be used for Undergraduate/PhD academic Projects and may be used in research publications.</w:t>
      </w:r>
    </w:p>
    <w:p w14:paraId="28293B17" w14:textId="77777777" w:rsidR="00734D58" w:rsidRDefault="00734D58" w:rsidP="00734D58">
      <w:pPr>
        <w:jc w:val="both"/>
        <w:rPr>
          <w:rFonts w:ascii="Arial" w:eastAsia="Arial" w:hAnsi="Arial" w:cs="Arial"/>
          <w:b/>
          <w:sz w:val="22"/>
          <w:szCs w:val="22"/>
        </w:rPr>
      </w:pPr>
    </w:p>
    <w:p w14:paraId="50CCB786" w14:textId="77777777" w:rsidR="00734D58" w:rsidRDefault="00734D58" w:rsidP="00734D58">
      <w:pPr>
        <w:jc w:val="both"/>
        <w:rPr>
          <w:rFonts w:ascii="Arial" w:eastAsia="Arial" w:hAnsi="Arial" w:cs="Arial"/>
          <w:b/>
          <w:sz w:val="22"/>
          <w:szCs w:val="22"/>
        </w:rPr>
      </w:pPr>
      <w:r>
        <w:rPr>
          <w:rFonts w:ascii="Arial" w:eastAsia="Arial" w:hAnsi="Arial" w:cs="Arial"/>
          <w:b/>
          <w:sz w:val="22"/>
          <w:szCs w:val="22"/>
        </w:rPr>
        <w:t>Who has reviewed the project?</w:t>
      </w:r>
    </w:p>
    <w:p w14:paraId="58A97C2D" w14:textId="77777777" w:rsidR="00734D58" w:rsidRDefault="00734D58" w:rsidP="00734D58">
      <w:pPr>
        <w:jc w:val="both"/>
        <w:rPr>
          <w:rFonts w:ascii="Arial" w:eastAsia="Arial" w:hAnsi="Arial" w:cs="Arial"/>
          <w:sz w:val="22"/>
          <w:szCs w:val="22"/>
        </w:rPr>
      </w:pPr>
      <w:r>
        <w:rPr>
          <w:rFonts w:ascii="Arial" w:eastAsia="Arial" w:hAnsi="Arial" w:cs="Arial"/>
          <w:sz w:val="22"/>
          <w:szCs w:val="22"/>
        </w:rPr>
        <w:t xml:space="preserve">This study has been reviewed and approved by the Faculty of Science and Technology Research Ethics Committee. </w:t>
      </w:r>
    </w:p>
    <w:p w14:paraId="211A389F" w14:textId="03094C6B" w:rsidR="00734D58" w:rsidRDefault="00734D58" w:rsidP="00734D58">
      <w:pPr>
        <w:shd w:val="clear" w:color="auto" w:fill="FFFFFF"/>
        <w:jc w:val="both"/>
        <w:rPr>
          <w:rFonts w:ascii="Arial" w:eastAsia="Arial" w:hAnsi="Arial" w:cs="Arial"/>
          <w:b/>
          <w:sz w:val="22"/>
          <w:szCs w:val="22"/>
        </w:rPr>
      </w:pPr>
    </w:p>
    <w:p w14:paraId="05FAED1A" w14:textId="77777777" w:rsidR="00734D58" w:rsidRDefault="00734D58" w:rsidP="00734D58">
      <w:pPr>
        <w:shd w:val="clear" w:color="auto" w:fill="FFFFFF"/>
        <w:jc w:val="both"/>
        <w:rPr>
          <w:rFonts w:ascii="Arial" w:eastAsia="Arial" w:hAnsi="Arial" w:cs="Arial"/>
          <w:b/>
          <w:sz w:val="22"/>
          <w:szCs w:val="22"/>
        </w:rPr>
      </w:pPr>
      <w:r>
        <w:rPr>
          <w:rFonts w:ascii="Arial" w:eastAsia="Arial" w:hAnsi="Arial" w:cs="Arial"/>
          <w:b/>
          <w:sz w:val="22"/>
          <w:szCs w:val="22"/>
        </w:rPr>
        <w:t>What if I have a question or concern?</w:t>
      </w:r>
    </w:p>
    <w:p w14:paraId="0666C0E9" w14:textId="77777777" w:rsidR="00734D58" w:rsidRDefault="00734D58" w:rsidP="00734D58">
      <w:pPr>
        <w:shd w:val="clear" w:color="auto" w:fill="FFFFFF"/>
        <w:jc w:val="both"/>
        <w:rPr>
          <w:rFonts w:ascii="Arial" w:eastAsia="Arial" w:hAnsi="Arial" w:cs="Arial"/>
          <w:b/>
          <w:sz w:val="22"/>
          <w:szCs w:val="22"/>
        </w:rPr>
      </w:pPr>
    </w:p>
    <w:p w14:paraId="2F03628B" w14:textId="77777777" w:rsidR="00734D58" w:rsidRDefault="00734D58" w:rsidP="00734D58">
      <w:pPr>
        <w:shd w:val="clear" w:color="auto" w:fill="FFFFFF"/>
        <w:rPr>
          <w:rFonts w:ascii="Arial" w:eastAsia="Arial" w:hAnsi="Arial" w:cs="Arial"/>
          <w:sz w:val="22"/>
          <w:szCs w:val="22"/>
        </w:rPr>
      </w:pPr>
      <w:r>
        <w:rPr>
          <w:rFonts w:ascii="Arial" w:eastAsia="Arial" w:hAnsi="Arial" w:cs="Arial"/>
          <w:sz w:val="22"/>
          <w:szCs w:val="22"/>
        </w:rPr>
        <w:t>If you have any queries or if you are unhappy with anything that happens concerning your participation in the study, please contact:</w:t>
      </w:r>
    </w:p>
    <w:p w14:paraId="2FE8354E" w14:textId="77777777" w:rsidR="00734D58" w:rsidRDefault="00734D58" w:rsidP="00734D58">
      <w:pPr>
        <w:shd w:val="clear" w:color="auto" w:fill="FFFFFF"/>
        <w:rPr>
          <w:rFonts w:ascii="Arial" w:eastAsia="Arial" w:hAnsi="Arial" w:cs="Arial"/>
          <w:sz w:val="22"/>
          <w:szCs w:val="22"/>
        </w:rPr>
      </w:pPr>
    </w:p>
    <w:p w14:paraId="7A51BDC2" w14:textId="77777777" w:rsidR="00734D58" w:rsidRDefault="00734D58" w:rsidP="00734D58">
      <w:pPr>
        <w:numPr>
          <w:ilvl w:val="0"/>
          <w:numId w:val="29"/>
        </w:numPr>
        <w:pBdr>
          <w:top w:val="nil"/>
          <w:left w:val="nil"/>
          <w:bottom w:val="nil"/>
          <w:right w:val="nil"/>
          <w:between w:val="nil"/>
        </w:pBdr>
        <w:shd w:val="clear" w:color="auto" w:fill="FFFFFF"/>
        <w:contextualSpacing/>
        <w:rPr>
          <w:rFonts w:ascii="Arial" w:eastAsia="Arial" w:hAnsi="Arial" w:cs="Arial"/>
          <w:sz w:val="22"/>
          <w:szCs w:val="22"/>
        </w:rPr>
      </w:pPr>
      <w:r>
        <w:rPr>
          <w:rFonts w:ascii="Arial" w:eastAsia="Arial" w:hAnsi="Arial" w:cs="Arial"/>
          <w:sz w:val="22"/>
          <w:szCs w:val="22"/>
        </w:rPr>
        <w:t>Name: Muhammad Umair</w:t>
      </w:r>
      <w:r>
        <w:rPr>
          <w:rFonts w:ascii="Arial" w:eastAsia="Arial" w:hAnsi="Arial" w:cs="Arial"/>
          <w:sz w:val="22"/>
          <w:szCs w:val="22"/>
        </w:rPr>
        <w:br/>
        <w:t>Address: School of Computing and Communications, Lancaster University, LA1 4YW, United Kingdom</w:t>
      </w:r>
      <w:r>
        <w:rPr>
          <w:rFonts w:ascii="Arial" w:eastAsia="Arial" w:hAnsi="Arial" w:cs="Arial"/>
          <w:sz w:val="22"/>
          <w:szCs w:val="22"/>
        </w:rPr>
        <w:br/>
        <w:t>Telephone: 0744 8610088</w:t>
      </w:r>
      <w:r>
        <w:rPr>
          <w:rFonts w:ascii="Arial" w:eastAsia="Arial" w:hAnsi="Arial" w:cs="Arial"/>
          <w:sz w:val="22"/>
          <w:szCs w:val="22"/>
        </w:rPr>
        <w:br/>
        <w:t>Email: m.umair7@lancaster.ac.uk</w:t>
      </w:r>
      <w:r>
        <w:rPr>
          <w:rFonts w:ascii="Arial" w:eastAsia="Arial" w:hAnsi="Arial" w:cs="Arial"/>
          <w:sz w:val="22"/>
          <w:szCs w:val="22"/>
        </w:rPr>
        <w:br/>
      </w:r>
    </w:p>
    <w:p w14:paraId="2CE9C62C" w14:textId="25658131" w:rsidR="00734D58" w:rsidRDefault="00734D58" w:rsidP="00734D58">
      <w:pPr>
        <w:numPr>
          <w:ilvl w:val="0"/>
          <w:numId w:val="29"/>
        </w:numPr>
        <w:pBdr>
          <w:top w:val="nil"/>
          <w:left w:val="nil"/>
          <w:bottom w:val="nil"/>
          <w:right w:val="nil"/>
          <w:between w:val="nil"/>
        </w:pBdr>
        <w:shd w:val="clear" w:color="auto" w:fill="FFFFFF"/>
        <w:contextualSpacing/>
        <w:rPr>
          <w:rFonts w:ascii="Arial" w:eastAsia="Arial" w:hAnsi="Arial" w:cs="Arial"/>
          <w:sz w:val="22"/>
          <w:szCs w:val="22"/>
        </w:rPr>
      </w:pPr>
      <w:r w:rsidRPr="00DE6ADD">
        <w:rPr>
          <w:rFonts w:ascii="Arial" w:eastAsia="Arial" w:hAnsi="Arial" w:cs="Arial"/>
          <w:sz w:val="22"/>
          <w:szCs w:val="22"/>
        </w:rPr>
        <w:t xml:space="preserve">Name: </w:t>
      </w:r>
      <w:r w:rsidR="00DE6ADD" w:rsidRPr="00DE6ADD">
        <w:rPr>
          <w:rFonts w:ascii="Arial" w:eastAsia="Arial" w:hAnsi="Arial" w:cs="Arial"/>
          <w:sz w:val="22"/>
          <w:szCs w:val="22"/>
        </w:rPr>
        <w:t>Nathaniel Vanderpuye</w:t>
      </w:r>
      <w:r w:rsidRPr="00DE6ADD">
        <w:rPr>
          <w:rFonts w:ascii="Arial" w:eastAsia="Arial" w:hAnsi="Arial" w:cs="Arial"/>
          <w:sz w:val="22"/>
          <w:szCs w:val="22"/>
        </w:rPr>
        <w:br/>
        <w:t>Address: School of Computing and Communications, Lancaster University, LA1 4YW, United Kingdom</w:t>
      </w:r>
      <w:r w:rsidRPr="00DE6ADD">
        <w:rPr>
          <w:rFonts w:ascii="Arial" w:eastAsia="Arial" w:hAnsi="Arial" w:cs="Arial"/>
          <w:sz w:val="22"/>
          <w:szCs w:val="22"/>
        </w:rPr>
        <w:br/>
        <w:t>Telephone: 0775 9</w:t>
      </w:r>
      <w:r w:rsidR="00DE6ADD" w:rsidRPr="00DE6ADD">
        <w:rPr>
          <w:rFonts w:ascii="Arial" w:eastAsia="Arial" w:hAnsi="Arial" w:cs="Arial"/>
          <w:sz w:val="22"/>
          <w:szCs w:val="22"/>
        </w:rPr>
        <w:t>856757</w:t>
      </w:r>
      <w:r w:rsidRPr="00DE6ADD">
        <w:rPr>
          <w:rFonts w:ascii="Arial" w:eastAsia="Arial" w:hAnsi="Arial" w:cs="Arial"/>
          <w:sz w:val="22"/>
          <w:szCs w:val="22"/>
        </w:rPr>
        <w:br/>
      </w:r>
      <w:proofErr w:type="gramStart"/>
      <w:r w:rsidRPr="00DE6ADD">
        <w:rPr>
          <w:rFonts w:ascii="Arial" w:eastAsia="Arial" w:hAnsi="Arial" w:cs="Arial"/>
          <w:sz w:val="22"/>
          <w:szCs w:val="22"/>
        </w:rPr>
        <w:t>Email:</w:t>
      </w:r>
      <w:r w:rsidR="00DE6ADD" w:rsidRPr="00DE6ADD">
        <w:rPr>
          <w:rFonts w:ascii="Arial" w:eastAsia="Arial" w:hAnsi="Arial" w:cs="Arial"/>
          <w:sz w:val="22"/>
          <w:szCs w:val="22"/>
        </w:rPr>
        <w:t>n.vanderpuye@lanacaster.ac.uk</w:t>
      </w:r>
      <w:proofErr w:type="gramEnd"/>
      <w:r>
        <w:rPr>
          <w:rFonts w:ascii="Arial" w:eastAsia="Arial" w:hAnsi="Arial" w:cs="Arial"/>
          <w:sz w:val="22"/>
          <w:szCs w:val="22"/>
        </w:rPr>
        <w:br/>
      </w:r>
    </w:p>
    <w:p w14:paraId="1F6441DB" w14:textId="77777777" w:rsidR="00734D58" w:rsidRDefault="00734D58" w:rsidP="00734D58">
      <w:pPr>
        <w:shd w:val="clear" w:color="auto" w:fill="FFFFFF"/>
        <w:jc w:val="both"/>
        <w:rPr>
          <w:rFonts w:ascii="Arial" w:eastAsia="Arial" w:hAnsi="Arial" w:cs="Arial"/>
          <w:i/>
          <w:sz w:val="22"/>
          <w:szCs w:val="22"/>
        </w:rPr>
      </w:pPr>
    </w:p>
    <w:p w14:paraId="643F270D" w14:textId="20BC4AE8" w:rsidR="00734D58" w:rsidRDefault="00734D58" w:rsidP="00734D58">
      <w:pPr>
        <w:shd w:val="clear" w:color="auto" w:fill="FFFFFF"/>
        <w:jc w:val="both"/>
        <w:rPr>
          <w:rFonts w:ascii="Arial" w:eastAsia="Arial" w:hAnsi="Arial" w:cs="Arial"/>
          <w:sz w:val="22"/>
          <w:szCs w:val="22"/>
        </w:rPr>
      </w:pPr>
      <w:bookmarkStart w:id="1" w:name="_dqmsfgpkmzoq" w:colFirst="0" w:colLast="0"/>
      <w:bookmarkEnd w:id="1"/>
      <w:r>
        <w:rPr>
          <w:rFonts w:ascii="Arial" w:eastAsia="Arial" w:hAnsi="Arial" w:cs="Arial"/>
          <w:sz w:val="22"/>
          <w:szCs w:val="22"/>
        </w:rPr>
        <w:t>If you have any concerns or complaints about the study, you can also contact</w:t>
      </w:r>
      <w:ins w:id="2" w:author="Author">
        <w:r w:rsidR="000E41A7">
          <w:rPr>
            <w:rFonts w:ascii="Arial" w:eastAsia="Arial" w:hAnsi="Arial" w:cs="Arial"/>
            <w:sz w:val="22"/>
            <w:szCs w:val="22"/>
          </w:rPr>
          <w:t>:</w:t>
        </w:r>
      </w:ins>
    </w:p>
    <w:p w14:paraId="6032803B" w14:textId="0C6E3BC4" w:rsidR="000E41A7" w:rsidRDefault="000E41A7" w:rsidP="00734D58">
      <w:pPr>
        <w:shd w:val="clear" w:color="auto" w:fill="FFFFFF"/>
        <w:jc w:val="both"/>
        <w:rPr>
          <w:rFonts w:ascii="Arial" w:eastAsia="Arial" w:hAnsi="Arial" w:cs="Arial"/>
          <w:sz w:val="22"/>
          <w:szCs w:val="22"/>
        </w:rPr>
      </w:pPr>
    </w:p>
    <w:p w14:paraId="709E08E7" w14:textId="57D78CE1" w:rsidR="000E41A7" w:rsidRDefault="000E41A7" w:rsidP="000E41A7">
      <w:pPr>
        <w:shd w:val="clear" w:color="auto" w:fill="FFFFFF"/>
        <w:jc w:val="both"/>
        <w:rPr>
          <w:rFonts w:ascii="Arial" w:eastAsia="Arial" w:hAnsi="Arial" w:cs="Arial"/>
          <w:sz w:val="22"/>
          <w:szCs w:val="22"/>
        </w:rPr>
      </w:pPr>
      <w:r>
        <w:rPr>
          <w:rFonts w:ascii="Arial" w:eastAsia="Arial" w:hAnsi="Arial" w:cs="Arial"/>
          <w:sz w:val="22"/>
          <w:szCs w:val="22"/>
        </w:rPr>
        <w:t>Name: Prof. Adrian Friday</w:t>
      </w:r>
    </w:p>
    <w:p w14:paraId="79C87974" w14:textId="77777777" w:rsidR="000E41A7" w:rsidRDefault="000E41A7" w:rsidP="000E41A7">
      <w:pPr>
        <w:shd w:val="clear" w:color="auto" w:fill="FFFFFF"/>
        <w:jc w:val="both"/>
        <w:rPr>
          <w:rFonts w:ascii="Arial" w:eastAsia="Arial" w:hAnsi="Arial" w:cs="Arial"/>
          <w:sz w:val="22"/>
          <w:szCs w:val="22"/>
        </w:rPr>
      </w:pPr>
      <w:r>
        <w:rPr>
          <w:rFonts w:ascii="Arial" w:eastAsia="Arial" w:hAnsi="Arial" w:cs="Arial"/>
          <w:sz w:val="22"/>
          <w:szCs w:val="22"/>
        </w:rPr>
        <w:lastRenderedPageBreak/>
        <w:t>Address: InfoLab21, Lancaster University, LA1 4WA, United Kingdom</w:t>
      </w:r>
    </w:p>
    <w:p w14:paraId="1AE85AF1" w14:textId="07093859" w:rsidR="000E41A7" w:rsidRDefault="000E41A7" w:rsidP="000E41A7">
      <w:pPr>
        <w:shd w:val="clear" w:color="auto" w:fill="FFFFFF"/>
        <w:jc w:val="both"/>
        <w:rPr>
          <w:rFonts w:ascii="Arial" w:eastAsia="Arial" w:hAnsi="Arial" w:cs="Arial"/>
          <w:sz w:val="22"/>
          <w:szCs w:val="22"/>
        </w:rPr>
      </w:pPr>
      <w:r>
        <w:rPr>
          <w:rFonts w:ascii="Arial" w:eastAsia="Arial" w:hAnsi="Arial" w:cs="Arial"/>
          <w:sz w:val="22"/>
          <w:szCs w:val="22"/>
        </w:rPr>
        <w:t xml:space="preserve">Telephone: </w:t>
      </w:r>
      <w:r w:rsidRPr="000E41A7">
        <w:rPr>
          <w:rFonts w:ascii="Arial" w:eastAsia="Arial" w:hAnsi="Arial" w:cs="Arial"/>
          <w:sz w:val="22"/>
          <w:szCs w:val="22"/>
        </w:rPr>
        <w:t>1524 510326</w:t>
      </w:r>
    </w:p>
    <w:p w14:paraId="131DE4F2" w14:textId="7388CA07" w:rsidR="00CA011D" w:rsidRDefault="000E41A7" w:rsidP="00734D58">
      <w:pPr>
        <w:shd w:val="clear" w:color="auto" w:fill="FFFFFF"/>
        <w:jc w:val="both"/>
        <w:rPr>
          <w:ins w:id="3" w:author="Author"/>
          <w:rFonts w:ascii="Arial" w:eastAsia="Arial" w:hAnsi="Arial" w:cs="Arial"/>
          <w:sz w:val="22"/>
          <w:szCs w:val="22"/>
        </w:rPr>
      </w:pPr>
      <w:r>
        <w:rPr>
          <w:rFonts w:ascii="Arial" w:eastAsia="Arial" w:hAnsi="Arial" w:cs="Arial"/>
          <w:sz w:val="22"/>
          <w:szCs w:val="22"/>
        </w:rPr>
        <w:t xml:space="preserve">Email: </w:t>
      </w:r>
      <w:r w:rsidRPr="000E41A7">
        <w:rPr>
          <w:rFonts w:ascii="Arial" w:eastAsia="Arial" w:hAnsi="Arial" w:cs="Arial"/>
          <w:sz w:val="22"/>
          <w:szCs w:val="22"/>
        </w:rPr>
        <w:t>a.friday@lancaster.ac.uk</w:t>
      </w:r>
    </w:p>
    <w:p w14:paraId="65CA1C46" w14:textId="77777777" w:rsidR="00734D58" w:rsidRDefault="00734D58" w:rsidP="00734D58">
      <w:pPr>
        <w:shd w:val="clear" w:color="auto" w:fill="FFFFFF"/>
        <w:jc w:val="both"/>
        <w:rPr>
          <w:rFonts w:ascii="Arial" w:eastAsia="Arial" w:hAnsi="Arial" w:cs="Arial"/>
          <w:sz w:val="22"/>
          <w:szCs w:val="22"/>
        </w:rPr>
      </w:pPr>
      <w:bookmarkStart w:id="4" w:name="_275wkjsi6r2k" w:colFirst="0" w:colLast="0"/>
      <w:bookmarkEnd w:id="4"/>
    </w:p>
    <w:p w14:paraId="15ABA19E" w14:textId="77777777" w:rsidR="00734D58" w:rsidRDefault="00734D58" w:rsidP="00734D58">
      <w:pPr>
        <w:shd w:val="clear" w:color="auto" w:fill="FFFFFF"/>
        <w:jc w:val="both"/>
        <w:rPr>
          <w:rFonts w:ascii="Arial" w:eastAsia="Arial" w:hAnsi="Arial" w:cs="Arial"/>
          <w:sz w:val="22"/>
          <w:szCs w:val="22"/>
        </w:rPr>
      </w:pPr>
      <w:bookmarkStart w:id="5" w:name="_3sasy14kkm3o" w:colFirst="0" w:colLast="0"/>
      <w:bookmarkEnd w:id="5"/>
      <w:r>
        <w:rPr>
          <w:rFonts w:ascii="Arial" w:eastAsia="Arial" w:hAnsi="Arial" w:cs="Arial"/>
          <w:sz w:val="22"/>
          <w:szCs w:val="22"/>
        </w:rPr>
        <w:t>Name: Prof. Corina Sas</w:t>
      </w:r>
    </w:p>
    <w:p w14:paraId="7463EB5C" w14:textId="77777777" w:rsidR="00734D58" w:rsidRDefault="00734D58" w:rsidP="00734D58">
      <w:pPr>
        <w:shd w:val="clear" w:color="auto" w:fill="FFFFFF"/>
        <w:jc w:val="both"/>
        <w:rPr>
          <w:rFonts w:ascii="Arial" w:eastAsia="Arial" w:hAnsi="Arial" w:cs="Arial"/>
          <w:sz w:val="22"/>
          <w:szCs w:val="22"/>
        </w:rPr>
      </w:pPr>
      <w:bookmarkStart w:id="6" w:name="_v1zykibya4h3" w:colFirst="0" w:colLast="0"/>
      <w:bookmarkEnd w:id="6"/>
      <w:r>
        <w:rPr>
          <w:rFonts w:ascii="Arial" w:eastAsia="Arial" w:hAnsi="Arial" w:cs="Arial"/>
          <w:sz w:val="22"/>
          <w:szCs w:val="22"/>
        </w:rPr>
        <w:t>Address: InfoLab21, Lancaster University, LA1 4WA, United Kingdom</w:t>
      </w:r>
    </w:p>
    <w:p w14:paraId="384914C5" w14:textId="77777777" w:rsidR="00734D58" w:rsidRDefault="00734D58" w:rsidP="00734D58">
      <w:pPr>
        <w:shd w:val="clear" w:color="auto" w:fill="FFFFFF"/>
        <w:jc w:val="both"/>
        <w:rPr>
          <w:rFonts w:ascii="Arial" w:eastAsia="Arial" w:hAnsi="Arial" w:cs="Arial"/>
          <w:sz w:val="22"/>
          <w:szCs w:val="22"/>
        </w:rPr>
      </w:pPr>
      <w:bookmarkStart w:id="7" w:name="_eudht2fk4t7c" w:colFirst="0" w:colLast="0"/>
      <w:bookmarkEnd w:id="7"/>
      <w:r>
        <w:rPr>
          <w:rFonts w:ascii="Arial" w:eastAsia="Arial" w:hAnsi="Arial" w:cs="Arial"/>
          <w:sz w:val="22"/>
          <w:szCs w:val="22"/>
        </w:rPr>
        <w:t>Telephone: 01524 510318</w:t>
      </w:r>
    </w:p>
    <w:p w14:paraId="66AE9637" w14:textId="77777777" w:rsidR="00734D58" w:rsidRDefault="00734D58" w:rsidP="00734D58">
      <w:pPr>
        <w:shd w:val="clear" w:color="auto" w:fill="FFFFFF"/>
        <w:jc w:val="both"/>
        <w:rPr>
          <w:rFonts w:ascii="Arial" w:eastAsia="Arial" w:hAnsi="Arial" w:cs="Arial"/>
          <w:sz w:val="22"/>
          <w:szCs w:val="22"/>
        </w:rPr>
      </w:pPr>
      <w:bookmarkStart w:id="8" w:name="_gjdgxs" w:colFirst="0" w:colLast="0"/>
      <w:bookmarkEnd w:id="8"/>
      <w:r>
        <w:rPr>
          <w:rFonts w:ascii="Arial" w:eastAsia="Arial" w:hAnsi="Arial" w:cs="Arial"/>
          <w:sz w:val="22"/>
          <w:szCs w:val="22"/>
        </w:rPr>
        <w:t>Email: c.sas@lancaster.ac.uk</w:t>
      </w:r>
    </w:p>
    <w:p w14:paraId="52C5B537" w14:textId="77777777" w:rsidR="00734D58" w:rsidRDefault="00734D58" w:rsidP="00734D58">
      <w:pPr>
        <w:shd w:val="clear" w:color="auto" w:fill="FFFFFF"/>
        <w:jc w:val="both"/>
        <w:rPr>
          <w:rFonts w:ascii="Arial" w:eastAsia="Arial" w:hAnsi="Arial" w:cs="Arial"/>
          <w:b/>
          <w:sz w:val="22"/>
          <w:szCs w:val="22"/>
        </w:rPr>
      </w:pPr>
    </w:p>
    <w:p w14:paraId="05C5D4C7" w14:textId="77777777" w:rsidR="00734D58" w:rsidRDefault="00734D58" w:rsidP="00734D58">
      <w:pPr>
        <w:shd w:val="clear" w:color="auto" w:fill="FFFFFF"/>
        <w:spacing w:before="240" w:after="60"/>
        <w:ind w:right="14"/>
        <w:jc w:val="center"/>
        <w:rPr>
          <w:rFonts w:ascii="Arial" w:eastAsia="Arial" w:hAnsi="Arial" w:cs="Arial"/>
          <w:b/>
          <w:sz w:val="22"/>
          <w:szCs w:val="22"/>
        </w:rPr>
      </w:pPr>
      <w:r>
        <w:rPr>
          <w:rFonts w:ascii="Arial" w:eastAsia="Arial" w:hAnsi="Arial" w:cs="Arial"/>
          <w:b/>
          <w:sz w:val="22"/>
          <w:szCs w:val="22"/>
        </w:rPr>
        <w:t>Thank you for considering your participation in this project.</w:t>
      </w:r>
    </w:p>
    <w:p w14:paraId="118088F3" w14:textId="77777777" w:rsidR="00734D58" w:rsidRDefault="00734D58" w:rsidP="00734D58">
      <w:pPr>
        <w:shd w:val="clear" w:color="auto" w:fill="FFFFFF"/>
        <w:rPr>
          <w:rFonts w:ascii="Arial" w:eastAsia="Arial" w:hAnsi="Arial" w:cs="Arial"/>
          <w:b/>
        </w:rPr>
      </w:pPr>
    </w:p>
    <w:p w14:paraId="3CB6D76D" w14:textId="16C54ADD" w:rsidR="00734D58" w:rsidRDefault="00734D58" w:rsidP="0005167F">
      <w:pPr>
        <w:rPr>
          <w:rFonts w:asciiTheme="majorHAnsi" w:hAnsiTheme="majorHAnsi" w:cs="Calibri"/>
          <w:sz w:val="22"/>
          <w:szCs w:val="22"/>
        </w:rPr>
      </w:pPr>
    </w:p>
    <w:p w14:paraId="29D5B749" w14:textId="06E54271" w:rsidR="00734D58" w:rsidRDefault="00734D58" w:rsidP="0005167F">
      <w:pPr>
        <w:rPr>
          <w:rFonts w:asciiTheme="majorHAnsi" w:hAnsiTheme="majorHAnsi" w:cs="Calibri"/>
          <w:sz w:val="22"/>
          <w:szCs w:val="22"/>
        </w:rPr>
      </w:pPr>
    </w:p>
    <w:p w14:paraId="24329124" w14:textId="42F6CC5F" w:rsidR="00734D58" w:rsidRDefault="00734D58" w:rsidP="0005167F">
      <w:pPr>
        <w:rPr>
          <w:rFonts w:asciiTheme="majorHAnsi" w:hAnsiTheme="majorHAnsi" w:cs="Calibri"/>
          <w:sz w:val="22"/>
          <w:szCs w:val="22"/>
        </w:rPr>
      </w:pPr>
    </w:p>
    <w:p w14:paraId="110B3E7E" w14:textId="7769236A" w:rsidR="00734D58" w:rsidRDefault="00734D58" w:rsidP="0005167F">
      <w:pPr>
        <w:rPr>
          <w:rFonts w:asciiTheme="majorHAnsi" w:hAnsiTheme="majorHAnsi" w:cs="Calibri"/>
          <w:sz w:val="22"/>
          <w:szCs w:val="22"/>
        </w:rPr>
      </w:pPr>
    </w:p>
    <w:p w14:paraId="178089D4" w14:textId="39344848" w:rsidR="00734D58" w:rsidRDefault="00734D58" w:rsidP="0005167F">
      <w:pPr>
        <w:rPr>
          <w:rFonts w:asciiTheme="majorHAnsi" w:hAnsiTheme="majorHAnsi" w:cs="Calibri"/>
          <w:sz w:val="22"/>
          <w:szCs w:val="22"/>
        </w:rPr>
      </w:pPr>
    </w:p>
    <w:p w14:paraId="25C5C9D3" w14:textId="2FDC6B0F" w:rsidR="00734D58" w:rsidRDefault="00734D58" w:rsidP="0005167F">
      <w:pPr>
        <w:rPr>
          <w:rFonts w:asciiTheme="majorHAnsi" w:hAnsiTheme="majorHAnsi" w:cs="Calibri"/>
          <w:sz w:val="22"/>
          <w:szCs w:val="22"/>
        </w:rPr>
      </w:pPr>
    </w:p>
    <w:p w14:paraId="3603FC43" w14:textId="51F159B3" w:rsidR="00734D58" w:rsidRDefault="00734D58" w:rsidP="0005167F">
      <w:pPr>
        <w:rPr>
          <w:rFonts w:asciiTheme="majorHAnsi" w:hAnsiTheme="majorHAnsi" w:cs="Calibri"/>
          <w:sz w:val="22"/>
          <w:szCs w:val="22"/>
        </w:rPr>
      </w:pPr>
    </w:p>
    <w:p w14:paraId="330B0D2F" w14:textId="4A057FCB" w:rsidR="00734D58" w:rsidRDefault="00734D58" w:rsidP="0005167F">
      <w:pPr>
        <w:rPr>
          <w:rFonts w:asciiTheme="majorHAnsi" w:hAnsiTheme="majorHAnsi" w:cs="Calibri"/>
          <w:sz w:val="22"/>
          <w:szCs w:val="22"/>
        </w:rPr>
      </w:pPr>
    </w:p>
    <w:p w14:paraId="50045FAB" w14:textId="52D7038E" w:rsidR="00734D58" w:rsidRDefault="00734D58" w:rsidP="0005167F">
      <w:pPr>
        <w:rPr>
          <w:rFonts w:asciiTheme="majorHAnsi" w:hAnsiTheme="majorHAnsi" w:cs="Calibri"/>
          <w:sz w:val="22"/>
          <w:szCs w:val="22"/>
        </w:rPr>
      </w:pPr>
    </w:p>
    <w:p w14:paraId="1DB02FA9" w14:textId="0B212E67" w:rsidR="00734D58" w:rsidRDefault="00734D58" w:rsidP="0005167F">
      <w:pPr>
        <w:rPr>
          <w:rFonts w:asciiTheme="majorHAnsi" w:hAnsiTheme="majorHAnsi" w:cs="Calibri"/>
          <w:sz w:val="22"/>
          <w:szCs w:val="22"/>
        </w:rPr>
      </w:pPr>
    </w:p>
    <w:p w14:paraId="12FDEE40" w14:textId="32A9D602" w:rsidR="00734D58" w:rsidRDefault="00734D58" w:rsidP="0005167F">
      <w:pPr>
        <w:rPr>
          <w:rFonts w:asciiTheme="majorHAnsi" w:hAnsiTheme="majorHAnsi" w:cs="Calibri"/>
          <w:sz w:val="22"/>
          <w:szCs w:val="22"/>
        </w:rPr>
      </w:pPr>
    </w:p>
    <w:p w14:paraId="3883CC84" w14:textId="3349A9DD" w:rsidR="00734D58" w:rsidRDefault="00734D58" w:rsidP="0005167F">
      <w:pPr>
        <w:rPr>
          <w:rFonts w:asciiTheme="majorHAnsi" w:hAnsiTheme="majorHAnsi" w:cs="Calibri"/>
          <w:sz w:val="22"/>
          <w:szCs w:val="22"/>
        </w:rPr>
      </w:pPr>
    </w:p>
    <w:p w14:paraId="2C0648D2" w14:textId="08246959" w:rsidR="00734D58" w:rsidRDefault="00734D58" w:rsidP="0005167F">
      <w:pPr>
        <w:rPr>
          <w:rFonts w:asciiTheme="majorHAnsi" w:hAnsiTheme="majorHAnsi" w:cs="Calibri"/>
          <w:sz w:val="22"/>
          <w:szCs w:val="22"/>
        </w:rPr>
      </w:pPr>
    </w:p>
    <w:p w14:paraId="77EA32A0" w14:textId="6EA52646" w:rsidR="00734D58" w:rsidRDefault="00734D58" w:rsidP="0005167F">
      <w:pPr>
        <w:rPr>
          <w:rFonts w:asciiTheme="majorHAnsi" w:hAnsiTheme="majorHAnsi" w:cs="Calibri"/>
          <w:sz w:val="22"/>
          <w:szCs w:val="22"/>
        </w:rPr>
      </w:pPr>
    </w:p>
    <w:p w14:paraId="50BA38E6" w14:textId="1325B7EF" w:rsidR="00734D58" w:rsidRDefault="00734D58" w:rsidP="0005167F">
      <w:pPr>
        <w:rPr>
          <w:rFonts w:asciiTheme="majorHAnsi" w:hAnsiTheme="majorHAnsi" w:cs="Calibri"/>
          <w:sz w:val="22"/>
          <w:szCs w:val="22"/>
        </w:rPr>
      </w:pPr>
    </w:p>
    <w:p w14:paraId="290E0047" w14:textId="192D5CF7" w:rsidR="00734D58" w:rsidRDefault="00734D58" w:rsidP="0005167F">
      <w:pPr>
        <w:rPr>
          <w:rFonts w:asciiTheme="majorHAnsi" w:hAnsiTheme="majorHAnsi" w:cs="Calibri"/>
          <w:sz w:val="22"/>
          <w:szCs w:val="22"/>
        </w:rPr>
      </w:pPr>
    </w:p>
    <w:p w14:paraId="7C5439E8" w14:textId="463E72BD" w:rsidR="00734D58" w:rsidRDefault="00734D58" w:rsidP="0005167F">
      <w:pPr>
        <w:rPr>
          <w:rFonts w:asciiTheme="majorHAnsi" w:hAnsiTheme="majorHAnsi" w:cs="Calibri"/>
          <w:sz w:val="22"/>
          <w:szCs w:val="22"/>
        </w:rPr>
      </w:pPr>
    </w:p>
    <w:p w14:paraId="64C4A76E" w14:textId="675820F1" w:rsidR="00734D58" w:rsidRDefault="00734D58" w:rsidP="0005167F">
      <w:pPr>
        <w:rPr>
          <w:rFonts w:asciiTheme="majorHAnsi" w:hAnsiTheme="majorHAnsi" w:cs="Calibri"/>
          <w:sz w:val="22"/>
          <w:szCs w:val="22"/>
        </w:rPr>
      </w:pPr>
    </w:p>
    <w:p w14:paraId="3AF4B2AA" w14:textId="5876F9ED" w:rsidR="00734D58" w:rsidRDefault="00734D58" w:rsidP="0005167F">
      <w:pPr>
        <w:rPr>
          <w:rFonts w:asciiTheme="majorHAnsi" w:hAnsiTheme="majorHAnsi" w:cs="Calibri"/>
          <w:sz w:val="22"/>
          <w:szCs w:val="22"/>
        </w:rPr>
      </w:pPr>
    </w:p>
    <w:p w14:paraId="675ECE97" w14:textId="3B285A5C" w:rsidR="00734D58" w:rsidRDefault="00734D58" w:rsidP="0005167F">
      <w:pPr>
        <w:rPr>
          <w:rFonts w:asciiTheme="majorHAnsi" w:hAnsiTheme="majorHAnsi" w:cs="Calibri"/>
          <w:sz w:val="22"/>
          <w:szCs w:val="22"/>
        </w:rPr>
      </w:pPr>
    </w:p>
    <w:p w14:paraId="161F5DA8" w14:textId="4C58AE87" w:rsidR="00734D58" w:rsidRDefault="00734D58" w:rsidP="0005167F">
      <w:pPr>
        <w:rPr>
          <w:rFonts w:asciiTheme="majorHAnsi" w:hAnsiTheme="majorHAnsi" w:cs="Calibri"/>
          <w:sz w:val="22"/>
          <w:szCs w:val="22"/>
        </w:rPr>
      </w:pPr>
    </w:p>
    <w:p w14:paraId="012C493D" w14:textId="1B02549F" w:rsidR="00734D58" w:rsidRDefault="00734D58" w:rsidP="0005167F">
      <w:pPr>
        <w:rPr>
          <w:rFonts w:asciiTheme="majorHAnsi" w:hAnsiTheme="majorHAnsi" w:cs="Calibri"/>
          <w:sz w:val="22"/>
          <w:szCs w:val="22"/>
        </w:rPr>
      </w:pPr>
    </w:p>
    <w:p w14:paraId="437518BA" w14:textId="7E42690D" w:rsidR="00734D58" w:rsidRDefault="00734D58" w:rsidP="0005167F">
      <w:pPr>
        <w:rPr>
          <w:rFonts w:asciiTheme="majorHAnsi" w:hAnsiTheme="majorHAnsi" w:cs="Calibri"/>
          <w:sz w:val="22"/>
          <w:szCs w:val="22"/>
        </w:rPr>
      </w:pPr>
    </w:p>
    <w:p w14:paraId="079E216D" w14:textId="567AB817" w:rsidR="00CA011D" w:rsidRDefault="00CA011D" w:rsidP="00401F04">
      <w:pPr>
        <w:spacing w:before="100" w:beforeAutospacing="1" w:after="100" w:afterAutospacing="1"/>
        <w:outlineLvl w:val="0"/>
        <w:rPr>
          <w:rFonts w:asciiTheme="majorHAnsi" w:hAnsiTheme="majorHAnsi" w:cs="Calibri"/>
          <w:sz w:val="22"/>
          <w:szCs w:val="22"/>
        </w:rPr>
      </w:pPr>
    </w:p>
    <w:p w14:paraId="4463B6CE" w14:textId="77777777" w:rsidR="00D13F60" w:rsidRDefault="00D13F60" w:rsidP="00734D58">
      <w:pPr>
        <w:spacing w:before="100" w:beforeAutospacing="1" w:after="100" w:afterAutospacing="1"/>
        <w:jc w:val="center"/>
        <w:outlineLvl w:val="0"/>
        <w:rPr>
          <w:b/>
          <w:bCs/>
          <w:kern w:val="36"/>
          <w:sz w:val="32"/>
          <w:szCs w:val="32"/>
          <w:lang w:eastAsia="en-GB"/>
        </w:rPr>
      </w:pPr>
    </w:p>
    <w:p w14:paraId="0D99244D" w14:textId="096A0C3A" w:rsidR="00734D58" w:rsidRPr="008D49DF" w:rsidRDefault="00734D58" w:rsidP="00734D58">
      <w:pPr>
        <w:spacing w:before="100" w:beforeAutospacing="1" w:after="100" w:afterAutospacing="1"/>
        <w:jc w:val="center"/>
        <w:outlineLvl w:val="0"/>
        <w:rPr>
          <w:b/>
          <w:bCs/>
          <w:kern w:val="36"/>
          <w:sz w:val="28"/>
          <w:szCs w:val="28"/>
          <w:lang w:eastAsia="en-GB"/>
        </w:rPr>
      </w:pPr>
      <w:r w:rsidRPr="00873FEF">
        <w:rPr>
          <w:b/>
          <w:bCs/>
          <w:kern w:val="36"/>
          <w:sz w:val="32"/>
          <w:szCs w:val="32"/>
          <w:lang w:eastAsia="en-GB"/>
        </w:rPr>
        <w:t>C</w:t>
      </w:r>
      <w:r w:rsidRPr="008D49DF">
        <w:rPr>
          <w:b/>
          <w:bCs/>
          <w:kern w:val="36"/>
          <w:sz w:val="28"/>
          <w:szCs w:val="28"/>
          <w:lang w:eastAsia="en-GB"/>
        </w:rPr>
        <w:t>ONSENT FORM</w:t>
      </w:r>
    </w:p>
    <w:p w14:paraId="471257BE" w14:textId="40DBC932" w:rsidR="00734D58" w:rsidRPr="009B5B54" w:rsidRDefault="00734D58" w:rsidP="00734D58">
      <w:pPr>
        <w:spacing w:before="100" w:beforeAutospacing="1" w:after="100" w:afterAutospacing="1"/>
        <w:outlineLvl w:val="0"/>
        <w:rPr>
          <w:b/>
          <w:sz w:val="20"/>
          <w:szCs w:val="20"/>
          <w:lang w:eastAsia="en-GB"/>
        </w:rPr>
      </w:pPr>
      <w:r w:rsidRPr="00DE6ADD">
        <w:rPr>
          <w:b/>
          <w:sz w:val="20"/>
          <w:szCs w:val="20"/>
          <w:lang w:eastAsia="en-GB"/>
        </w:rPr>
        <w:t xml:space="preserve">Project Title: </w:t>
      </w:r>
      <w:r w:rsidR="00C71C72">
        <w:rPr>
          <w:rFonts w:asciiTheme="majorHAnsi" w:hAnsiTheme="majorHAnsi" w:cs="Tahoma"/>
          <w:b/>
          <w:i/>
          <w:szCs w:val="22"/>
        </w:rPr>
        <w:t>Synch with me: A mobile app to achieve breathing synchrony</w:t>
      </w:r>
      <w:bookmarkStart w:id="9" w:name="_GoBack"/>
      <w:bookmarkEnd w:id="9"/>
    </w:p>
    <w:p w14:paraId="25BCEF96" w14:textId="3B06D03C" w:rsidR="00734D58" w:rsidRPr="00DE6ADD" w:rsidRDefault="00734D58" w:rsidP="00734D58">
      <w:pPr>
        <w:spacing w:before="100" w:beforeAutospacing="1" w:after="100" w:afterAutospacing="1"/>
        <w:rPr>
          <w:sz w:val="20"/>
          <w:szCs w:val="20"/>
          <w:highlight w:val="cyan"/>
          <w:lang w:eastAsia="en-GB"/>
        </w:rPr>
      </w:pPr>
      <w:r w:rsidRPr="009B5B54">
        <w:rPr>
          <w:sz w:val="20"/>
          <w:szCs w:val="20"/>
          <w:lang w:eastAsia="en-GB"/>
        </w:rPr>
        <w:t xml:space="preserve">Name of Researchers:  </w:t>
      </w:r>
      <w:r>
        <w:rPr>
          <w:sz w:val="20"/>
          <w:szCs w:val="20"/>
          <w:lang w:eastAsia="en-GB"/>
        </w:rPr>
        <w:t>Muhammad Umair</w:t>
      </w:r>
      <w:r w:rsidRPr="00DE6ADD">
        <w:rPr>
          <w:sz w:val="20"/>
          <w:szCs w:val="20"/>
          <w:lang w:eastAsia="en-GB"/>
        </w:rPr>
        <w:t xml:space="preserve">, </w:t>
      </w:r>
      <w:r w:rsidR="00DE6ADD" w:rsidRPr="00DE6ADD">
        <w:rPr>
          <w:sz w:val="20"/>
          <w:szCs w:val="20"/>
          <w:lang w:eastAsia="en-GB"/>
        </w:rPr>
        <w:t>Nathaniel Vanderpuye</w:t>
      </w:r>
      <w:r w:rsidRPr="009B5B54">
        <w:rPr>
          <w:sz w:val="20"/>
          <w:szCs w:val="20"/>
          <w:lang w:eastAsia="en-GB"/>
        </w:rPr>
        <w:tab/>
      </w:r>
      <w:r w:rsidRPr="009B5B54">
        <w:rPr>
          <w:sz w:val="20"/>
          <w:szCs w:val="20"/>
          <w:lang w:eastAsia="en-GB"/>
        </w:rPr>
        <w:tab/>
      </w:r>
      <w:r w:rsidRPr="009B5B54">
        <w:rPr>
          <w:sz w:val="20"/>
          <w:szCs w:val="20"/>
          <w:lang w:eastAsia="en-GB"/>
        </w:rPr>
        <w:tab/>
      </w:r>
    </w:p>
    <w:p w14:paraId="5C4025FB" w14:textId="0BF0CA43" w:rsidR="00734D58" w:rsidRPr="009B5B54" w:rsidRDefault="00734D58" w:rsidP="00734D58">
      <w:pPr>
        <w:spacing w:before="100" w:beforeAutospacing="1" w:after="100" w:afterAutospacing="1"/>
        <w:rPr>
          <w:sz w:val="20"/>
          <w:szCs w:val="20"/>
          <w:lang w:eastAsia="en-GB"/>
        </w:rPr>
      </w:pPr>
      <w:r w:rsidRPr="009B5B54">
        <w:rPr>
          <w:sz w:val="20"/>
          <w:szCs w:val="20"/>
          <w:lang w:eastAsia="en-GB"/>
        </w:rPr>
        <w:t xml:space="preserve">Email: </w:t>
      </w:r>
      <w:r w:rsidRPr="009855E6">
        <w:rPr>
          <w:sz w:val="20"/>
          <w:szCs w:val="20"/>
          <w:lang w:eastAsia="en-GB"/>
        </w:rPr>
        <w:t>m.umair7@lancaster.ac.uk</w:t>
      </w:r>
      <w:r>
        <w:rPr>
          <w:sz w:val="20"/>
          <w:szCs w:val="20"/>
          <w:lang w:eastAsia="en-GB"/>
        </w:rPr>
        <w:t xml:space="preserve">, </w:t>
      </w:r>
      <w:r w:rsidR="00DE6ADD">
        <w:rPr>
          <w:sz w:val="20"/>
          <w:szCs w:val="20"/>
          <w:lang w:eastAsia="en-GB"/>
        </w:rPr>
        <w:t>n.vanderpuye@lancaster.ac.uk</w:t>
      </w:r>
    </w:p>
    <w:p w14:paraId="23FDFBE1" w14:textId="76CED532" w:rsidR="00734D58" w:rsidRPr="009B5B54" w:rsidRDefault="00734D58" w:rsidP="00734D58">
      <w:pPr>
        <w:spacing w:before="100" w:beforeAutospacing="1" w:after="100" w:afterAutospacing="1"/>
        <w:jc w:val="both"/>
        <w:rPr>
          <w:b/>
          <w:bCs/>
          <w:sz w:val="20"/>
          <w:szCs w:val="20"/>
          <w:lang w:eastAsia="en-GB"/>
        </w:rPr>
      </w:pPr>
      <w:r w:rsidRPr="009B5B54">
        <w:rPr>
          <w:noProof/>
          <w:sz w:val="20"/>
          <w:szCs w:val="20"/>
          <w:lang w:eastAsia="en-GB"/>
        </w:rPr>
        <w:drawing>
          <wp:anchor distT="0" distB="0" distL="114300" distR="114300" simplePos="0" relativeHeight="251644928" behindDoc="1" locked="0" layoutInCell="1" allowOverlap="0" wp14:anchorId="69C695C7" wp14:editId="5FD9623F">
            <wp:simplePos x="0" y="0"/>
            <wp:positionH relativeFrom="column">
              <wp:posOffset>5792750</wp:posOffset>
            </wp:positionH>
            <wp:positionV relativeFrom="paragraph">
              <wp:posOffset>352146</wp:posOffset>
            </wp:positionV>
            <wp:extent cx="237490" cy="237490"/>
            <wp:effectExtent l="0" t="0" r="0" b="0"/>
            <wp:wrapTight wrapText="left">
              <wp:wrapPolygon edited="0">
                <wp:start x="0" y="0"/>
                <wp:lineTo x="0" y="19059"/>
                <wp:lineTo x="19059" y="19059"/>
                <wp:lineTo x="19059" y="0"/>
                <wp:lineTo x="0" y="0"/>
              </wp:wrapPolygon>
            </wp:wrapTight>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B5B54">
        <w:rPr>
          <w:b/>
          <w:bCs/>
          <w:sz w:val="20"/>
          <w:szCs w:val="20"/>
          <w:lang w:eastAsia="en-GB"/>
        </w:rPr>
        <w:t>Please tick each box</w:t>
      </w:r>
    </w:p>
    <w:p w14:paraId="61B4BD94" w14:textId="184A2F51" w:rsidR="00734D58" w:rsidRPr="009B5B54" w:rsidRDefault="00734D58" w:rsidP="00734D58">
      <w:pPr>
        <w:pStyle w:val="ListParagraph"/>
        <w:numPr>
          <w:ilvl w:val="0"/>
          <w:numId w:val="30"/>
        </w:numPr>
        <w:spacing w:before="100" w:beforeAutospacing="1" w:after="100" w:afterAutospacing="1"/>
        <w:ind w:left="714" w:hanging="357"/>
        <w:rPr>
          <w:sz w:val="20"/>
          <w:szCs w:val="20"/>
          <w:lang w:eastAsia="en-GB"/>
        </w:rPr>
      </w:pPr>
      <w:r w:rsidRPr="009B5B54">
        <w:rPr>
          <w:sz w:val="20"/>
          <w:szCs w:val="20"/>
          <w:lang w:eastAsia="en-GB"/>
        </w:rPr>
        <w:lastRenderedPageBreak/>
        <w:t>I confirm that I have read and understand the information sheet for the above study. I have had the opportunity to consider the information, ask questions and have ha</w:t>
      </w:r>
      <w:r>
        <w:rPr>
          <w:sz w:val="20"/>
          <w:szCs w:val="20"/>
          <w:lang w:eastAsia="en-GB"/>
        </w:rPr>
        <w:t xml:space="preserve">d these answered satisfactorily            </w:t>
      </w:r>
      <w:r>
        <w:rPr>
          <w:sz w:val="20"/>
          <w:szCs w:val="20"/>
          <w:lang w:eastAsia="en-GB"/>
        </w:rPr>
        <w:tab/>
      </w:r>
      <w:r>
        <w:rPr>
          <w:sz w:val="20"/>
          <w:szCs w:val="20"/>
          <w:lang w:eastAsia="en-GB"/>
        </w:rPr>
        <w:tab/>
      </w:r>
      <w:r>
        <w:rPr>
          <w:sz w:val="20"/>
          <w:szCs w:val="20"/>
          <w:lang w:eastAsia="en-GB"/>
        </w:rPr>
        <w:tab/>
        <w:t xml:space="preserve">       </w:t>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Pr>
          <w:sz w:val="20"/>
          <w:szCs w:val="20"/>
          <w:lang w:eastAsia="en-GB"/>
        </w:rPr>
        <w:tab/>
      </w:r>
      <w:r>
        <w:rPr>
          <w:sz w:val="20"/>
          <w:szCs w:val="20"/>
          <w:lang w:eastAsia="en-GB"/>
        </w:rPr>
        <w:tab/>
      </w:r>
      <w:r w:rsidRPr="009B5B54">
        <w:rPr>
          <w:sz w:val="20"/>
          <w:szCs w:val="20"/>
          <w:lang w:eastAsia="en-GB"/>
        </w:rPr>
        <w:t xml:space="preserve">                        </w:t>
      </w:r>
      <w:r>
        <w:rPr>
          <w:sz w:val="20"/>
          <w:szCs w:val="20"/>
          <w:lang w:eastAsia="en-GB"/>
        </w:rPr>
        <w:t xml:space="preserve">      </w:t>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t xml:space="preserve">                      </w:t>
      </w:r>
    </w:p>
    <w:p w14:paraId="51C24CA3" w14:textId="5B1E7F67" w:rsidR="00734D58" w:rsidRPr="00734D58" w:rsidRDefault="00734D58" w:rsidP="00734D58">
      <w:pPr>
        <w:pStyle w:val="ListParagraph"/>
        <w:numPr>
          <w:ilvl w:val="0"/>
          <w:numId w:val="30"/>
        </w:numPr>
        <w:spacing w:before="100" w:beforeAutospacing="1" w:after="100" w:afterAutospacing="1"/>
        <w:contextualSpacing/>
        <w:rPr>
          <w:noProof/>
          <w:sz w:val="20"/>
          <w:szCs w:val="20"/>
          <w:lang w:eastAsia="en-GB"/>
        </w:rPr>
      </w:pPr>
      <w:r w:rsidRPr="009B5B54">
        <w:rPr>
          <w:noProof/>
          <w:lang w:eastAsia="en-GB"/>
        </w:rPr>
        <w:drawing>
          <wp:anchor distT="0" distB="0" distL="114300" distR="114300" simplePos="0" relativeHeight="251645952" behindDoc="0" locked="0" layoutInCell="1" allowOverlap="1" wp14:anchorId="23E0D932" wp14:editId="145D65C2">
            <wp:simplePos x="0" y="0"/>
            <wp:positionH relativeFrom="column">
              <wp:posOffset>5800725</wp:posOffset>
            </wp:positionH>
            <wp:positionV relativeFrom="paragraph">
              <wp:posOffset>1270</wp:posOffset>
            </wp:positionV>
            <wp:extent cx="238125" cy="238125"/>
            <wp:effectExtent l="0" t="0" r="9525" b="9525"/>
            <wp:wrapNone/>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B5B54">
        <w:rPr>
          <w:sz w:val="20"/>
          <w:szCs w:val="20"/>
          <w:lang w:eastAsia="en-GB"/>
        </w:rPr>
        <w:t>I understand that my participation is voluntary and that I am free to withdraw at any time, without giving any</w:t>
      </w:r>
      <w:r>
        <w:rPr>
          <w:sz w:val="20"/>
          <w:szCs w:val="20"/>
          <w:lang w:eastAsia="en-GB"/>
        </w:rPr>
        <w:t xml:space="preserve"> </w:t>
      </w:r>
      <w:r w:rsidRPr="00734D58">
        <w:rPr>
          <w:sz w:val="20"/>
          <w:szCs w:val="20"/>
          <w:lang w:eastAsia="en-GB"/>
        </w:rPr>
        <w:t>reason.</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noProof/>
          <w:sz w:val="20"/>
          <w:szCs w:val="20"/>
          <w:lang w:eastAsia="en-GB"/>
        </w:rPr>
        <w:t xml:space="preserve"> </w:t>
      </w:r>
      <w:r w:rsidRPr="00734D58">
        <w:rPr>
          <w:sz w:val="20"/>
          <w:szCs w:val="20"/>
          <w:lang w:eastAsia="en-GB"/>
        </w:rPr>
        <w:tab/>
        <w:t xml:space="preserve">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noProof/>
          <w:sz w:val="20"/>
          <w:szCs w:val="20"/>
          <w:lang w:eastAsia="en-GB"/>
        </w:rPr>
        <w:t xml:space="preserve"> </w:t>
      </w:r>
    </w:p>
    <w:p w14:paraId="6FA1EC4A" w14:textId="77777777" w:rsidR="00734D58" w:rsidRDefault="00734D58" w:rsidP="00734D58">
      <w:pPr>
        <w:pStyle w:val="ListParagraph"/>
        <w:numPr>
          <w:ilvl w:val="0"/>
          <w:numId w:val="30"/>
        </w:numPr>
        <w:spacing w:before="100" w:beforeAutospacing="1" w:after="100" w:afterAutospacing="1"/>
        <w:contextualSpacing/>
        <w:rPr>
          <w:sz w:val="20"/>
          <w:szCs w:val="20"/>
          <w:lang w:eastAsia="en-GB"/>
        </w:rPr>
      </w:pPr>
      <w:r w:rsidRPr="009B5B54">
        <w:rPr>
          <w:noProof/>
          <w:sz w:val="20"/>
          <w:szCs w:val="20"/>
          <w:lang w:eastAsia="en-GB"/>
        </w:rPr>
        <w:drawing>
          <wp:anchor distT="0" distB="0" distL="114300" distR="114300" simplePos="0" relativeHeight="251646976" behindDoc="0" locked="0" layoutInCell="1" allowOverlap="1" wp14:anchorId="083DB3AE" wp14:editId="7955F6BD">
            <wp:simplePos x="0" y="0"/>
            <wp:positionH relativeFrom="column">
              <wp:posOffset>5800725</wp:posOffset>
            </wp:positionH>
            <wp:positionV relativeFrom="paragraph">
              <wp:posOffset>86995</wp:posOffset>
            </wp:positionV>
            <wp:extent cx="237490" cy="237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9B5B54">
        <w:rPr>
          <w:sz w:val="20"/>
          <w:szCs w:val="20"/>
          <w:lang w:eastAsia="en-GB"/>
        </w:rPr>
        <w:t>I understand that any information given by me may be used in future reports, academic articles, publications</w:t>
      </w:r>
      <w:r>
        <w:rPr>
          <w:sz w:val="20"/>
          <w:szCs w:val="20"/>
          <w:lang w:eastAsia="en-GB"/>
        </w:rPr>
        <w:t xml:space="preserve"> </w:t>
      </w:r>
      <w:r w:rsidRPr="00734D58">
        <w:rPr>
          <w:sz w:val="20"/>
          <w:szCs w:val="20"/>
          <w:lang w:eastAsia="en-GB"/>
        </w:rPr>
        <w:t>or presentations by the researcher/s,  but my personal information will not be included and I will not be identifiable.</w:t>
      </w:r>
    </w:p>
    <w:p w14:paraId="3FD10A14" w14:textId="751E9187" w:rsidR="00734D58" w:rsidRPr="00734D58" w:rsidRDefault="00734D58" w:rsidP="00734D58">
      <w:pPr>
        <w:pStyle w:val="ListParagraph"/>
        <w:spacing w:before="100" w:beforeAutospacing="1" w:after="100" w:afterAutospacing="1"/>
        <w:contextualSpacing/>
        <w:rPr>
          <w:sz w:val="20"/>
          <w:szCs w:val="20"/>
          <w:lang w:eastAsia="en-GB"/>
        </w:rPr>
      </w:pPr>
      <w:r w:rsidRPr="009B5B54">
        <w:rPr>
          <w:noProof/>
          <w:lang w:eastAsia="en-GB"/>
        </w:rPr>
        <w:drawing>
          <wp:anchor distT="0" distB="0" distL="114300" distR="114300" simplePos="0" relativeHeight="251652096" behindDoc="0" locked="0" layoutInCell="1" allowOverlap="1" wp14:anchorId="4EA3AECE" wp14:editId="5CEA505F">
            <wp:simplePos x="0" y="0"/>
            <wp:positionH relativeFrom="column">
              <wp:posOffset>5811850</wp:posOffset>
            </wp:positionH>
            <wp:positionV relativeFrom="paragraph">
              <wp:posOffset>183185</wp:posOffset>
            </wp:positionV>
            <wp:extent cx="238125" cy="238125"/>
            <wp:effectExtent l="0" t="0" r="9525" b="9525"/>
            <wp:wrapNone/>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9BB86F0" w14:textId="2E17C055" w:rsidR="00734D58" w:rsidRPr="00734D58" w:rsidRDefault="00734D58" w:rsidP="00734D58">
      <w:pPr>
        <w:pStyle w:val="ListParagraph"/>
        <w:numPr>
          <w:ilvl w:val="0"/>
          <w:numId w:val="30"/>
        </w:numPr>
        <w:spacing w:before="100" w:beforeAutospacing="1" w:after="100" w:afterAutospacing="1"/>
        <w:contextualSpacing/>
        <w:rPr>
          <w:sz w:val="20"/>
          <w:szCs w:val="20"/>
          <w:lang w:eastAsia="en-GB"/>
        </w:rPr>
      </w:pPr>
      <w:r w:rsidRPr="009B5B54">
        <w:rPr>
          <w:sz w:val="20"/>
          <w:szCs w:val="20"/>
          <w:lang w:eastAsia="en-GB"/>
        </w:rPr>
        <w:t xml:space="preserve">I understand that my name/my organisation’s name will not appear in any reports, articles or presentation </w:t>
      </w:r>
      <w:r w:rsidRPr="00734D58">
        <w:rPr>
          <w:sz w:val="20"/>
          <w:szCs w:val="20"/>
          <w:lang w:eastAsia="en-GB"/>
        </w:rPr>
        <w:t xml:space="preserve">without my consent.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p>
    <w:p w14:paraId="08BBA09C" w14:textId="0565240A" w:rsidR="00734D58" w:rsidRPr="00DE6ADD" w:rsidRDefault="00734D58" w:rsidP="00734D58">
      <w:pPr>
        <w:pStyle w:val="ListParagraph"/>
        <w:numPr>
          <w:ilvl w:val="0"/>
          <w:numId w:val="30"/>
        </w:numPr>
        <w:spacing w:before="100" w:beforeAutospacing="1" w:after="100" w:afterAutospacing="1"/>
        <w:contextualSpacing/>
        <w:rPr>
          <w:sz w:val="20"/>
          <w:szCs w:val="20"/>
          <w:lang w:eastAsia="en-GB"/>
        </w:rPr>
      </w:pPr>
      <w:r w:rsidRPr="00DE6ADD">
        <w:rPr>
          <w:noProof/>
          <w:lang w:eastAsia="en-GB"/>
        </w:rPr>
        <w:drawing>
          <wp:anchor distT="0" distB="0" distL="114300" distR="114300" simplePos="0" relativeHeight="251656704" behindDoc="0" locked="0" layoutInCell="1" allowOverlap="1" wp14:anchorId="5EB41BA2" wp14:editId="513F3CBA">
            <wp:simplePos x="0" y="0"/>
            <wp:positionH relativeFrom="column">
              <wp:posOffset>5805145</wp:posOffset>
            </wp:positionH>
            <wp:positionV relativeFrom="paragraph">
              <wp:posOffset>88595</wp:posOffset>
            </wp:positionV>
            <wp:extent cx="237490" cy="237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DE6ADD">
        <w:rPr>
          <w:sz w:val="20"/>
          <w:szCs w:val="20"/>
          <w:lang w:eastAsia="en-GB"/>
        </w:rPr>
        <w:t>I understand that my bi</w:t>
      </w:r>
      <w:r w:rsidR="00E00991" w:rsidRPr="00DE6ADD">
        <w:rPr>
          <w:sz w:val="20"/>
          <w:szCs w:val="20"/>
          <w:lang w:eastAsia="en-GB"/>
        </w:rPr>
        <w:t>ological signals heart rate</w:t>
      </w:r>
      <w:r w:rsidR="00935D38" w:rsidRPr="00DE6ADD">
        <w:rPr>
          <w:sz w:val="20"/>
          <w:szCs w:val="20"/>
          <w:lang w:eastAsia="en-GB"/>
        </w:rPr>
        <w:t xml:space="preserve"> and interview feedback will be recorded and used for research purposes</w:t>
      </w:r>
      <w:r w:rsidRPr="00DE6ADD">
        <w:rPr>
          <w:sz w:val="20"/>
          <w:szCs w:val="20"/>
          <w:lang w:eastAsia="en-GB"/>
        </w:rPr>
        <w:t>,</w:t>
      </w:r>
      <w:r w:rsidR="00DE6ADD" w:rsidRPr="00DE6ADD">
        <w:rPr>
          <w:sz w:val="20"/>
          <w:szCs w:val="20"/>
          <w:lang w:eastAsia="en-GB"/>
        </w:rPr>
        <w:t xml:space="preserve"> my</w:t>
      </w:r>
      <w:r w:rsidRPr="00DE6ADD">
        <w:rPr>
          <w:sz w:val="20"/>
          <w:szCs w:val="20"/>
          <w:lang w:eastAsia="en-GB"/>
        </w:rPr>
        <w:t xml:space="preserve"> data will be protected on encrypted devices and kept secure. </w:t>
      </w:r>
    </w:p>
    <w:p w14:paraId="1CFD2969" w14:textId="2647A493" w:rsidR="00734D58" w:rsidRPr="00935D38" w:rsidRDefault="00734D58" w:rsidP="00935D38">
      <w:pPr>
        <w:pStyle w:val="ListParagraph"/>
        <w:spacing w:before="100" w:beforeAutospacing="1" w:after="100" w:afterAutospacing="1"/>
        <w:contextualSpacing/>
        <w:rPr>
          <w:sz w:val="20"/>
          <w:szCs w:val="20"/>
          <w:lang w:eastAsia="en-GB"/>
        </w:rPr>
      </w:pPr>
      <w:r w:rsidRPr="009B5B54">
        <w:rPr>
          <w:noProof/>
          <w:lang w:eastAsia="en-GB"/>
        </w:rPr>
        <w:drawing>
          <wp:anchor distT="0" distB="0" distL="114300" distR="114300" simplePos="0" relativeHeight="251669504" behindDoc="0" locked="0" layoutInCell="1" allowOverlap="1" wp14:anchorId="7226B1B2" wp14:editId="4B134B93">
            <wp:simplePos x="0" y="0"/>
            <wp:positionH relativeFrom="column">
              <wp:posOffset>5805780</wp:posOffset>
            </wp:positionH>
            <wp:positionV relativeFrom="paragraph">
              <wp:posOffset>157480</wp:posOffset>
            </wp:positionV>
            <wp:extent cx="237490" cy="237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9B5B54">
        <w:rPr>
          <w:noProof/>
          <w:lang w:eastAsia="en-GB"/>
        </w:rPr>
        <w:drawing>
          <wp:anchor distT="0" distB="0" distL="114300" distR="114300" simplePos="0" relativeHeight="251657728" behindDoc="0" locked="0" layoutInCell="1" allowOverlap="1" wp14:anchorId="19BAE797" wp14:editId="00B6A263">
            <wp:simplePos x="0" y="0"/>
            <wp:positionH relativeFrom="column">
              <wp:posOffset>5807354</wp:posOffset>
            </wp:positionH>
            <wp:positionV relativeFrom="paragraph">
              <wp:posOffset>154305</wp:posOffset>
            </wp:positionV>
            <wp:extent cx="237490" cy="2374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p>
    <w:p w14:paraId="5D3BB270" w14:textId="338AC8BE" w:rsidR="00734D58" w:rsidRPr="00734D58" w:rsidRDefault="00734D58" w:rsidP="00734D58">
      <w:pPr>
        <w:pStyle w:val="ListParagraph"/>
        <w:numPr>
          <w:ilvl w:val="0"/>
          <w:numId w:val="30"/>
        </w:numPr>
        <w:spacing w:before="100" w:beforeAutospacing="1" w:after="100" w:afterAutospacing="1"/>
        <w:contextualSpacing/>
        <w:rPr>
          <w:sz w:val="20"/>
          <w:szCs w:val="20"/>
          <w:lang w:eastAsia="en-GB"/>
        </w:rPr>
      </w:pPr>
      <w:r w:rsidRPr="009B5B54">
        <w:rPr>
          <w:sz w:val="20"/>
          <w:szCs w:val="20"/>
          <w:lang w:eastAsia="en-GB"/>
        </w:rPr>
        <w:t>I understand that data will be kept according to University guidelines for</w:t>
      </w:r>
      <w:r>
        <w:rPr>
          <w:sz w:val="20"/>
          <w:szCs w:val="20"/>
          <w:lang w:eastAsia="en-GB"/>
        </w:rPr>
        <w:t xml:space="preserve"> a minimum of</w:t>
      </w:r>
      <w:r w:rsidRPr="009B5B54">
        <w:rPr>
          <w:sz w:val="20"/>
          <w:szCs w:val="20"/>
          <w:lang w:eastAsia="en-GB"/>
        </w:rPr>
        <w:t xml:space="preserve"> 10 years after the </w:t>
      </w:r>
      <w:r w:rsidRPr="00734D58">
        <w:rPr>
          <w:sz w:val="20"/>
          <w:szCs w:val="20"/>
          <w:lang w:eastAsia="en-GB"/>
        </w:rPr>
        <w:t>end of the study.</w:t>
      </w:r>
      <w:r w:rsidRPr="00734D58">
        <w:rPr>
          <w:sz w:val="20"/>
          <w:szCs w:val="20"/>
          <w:lang w:eastAsia="en-GB"/>
        </w:rPr>
        <w:tab/>
        <w:t xml:space="preserve">                           </w:t>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t xml:space="preserve">      </w:t>
      </w:r>
      <w:r w:rsidRPr="00734D58">
        <w:rPr>
          <w:sz w:val="20"/>
          <w:szCs w:val="20"/>
          <w:lang w:eastAsia="en-GB"/>
        </w:rPr>
        <w:tab/>
        <w:t xml:space="preserve"> </w:t>
      </w:r>
      <w:r>
        <w:rPr>
          <w:sz w:val="20"/>
          <w:szCs w:val="20"/>
          <w:lang w:eastAsia="en-GB"/>
        </w:rPr>
        <w:tab/>
      </w:r>
      <w:r>
        <w:rPr>
          <w:sz w:val="20"/>
          <w:szCs w:val="20"/>
          <w:lang w:eastAsia="en-GB"/>
        </w:rPr>
        <w:tab/>
      </w:r>
      <w:r>
        <w:rPr>
          <w:sz w:val="20"/>
          <w:szCs w:val="20"/>
          <w:lang w:eastAsia="en-GB"/>
        </w:rPr>
        <w:tab/>
      </w:r>
      <w:r>
        <w:rPr>
          <w:sz w:val="20"/>
          <w:szCs w:val="20"/>
          <w:lang w:eastAsia="en-GB"/>
        </w:rPr>
        <w:tab/>
      </w:r>
      <w:r w:rsidRPr="00734D58">
        <w:rPr>
          <w:sz w:val="20"/>
          <w:szCs w:val="20"/>
          <w:lang w:eastAsia="en-GB"/>
        </w:rPr>
        <w:tab/>
      </w:r>
      <w:r w:rsidRPr="00734D58">
        <w:rPr>
          <w:sz w:val="20"/>
          <w:szCs w:val="20"/>
          <w:lang w:eastAsia="en-GB"/>
        </w:rPr>
        <w:tab/>
      </w:r>
      <w:r w:rsidRPr="00734D58">
        <w:rPr>
          <w:sz w:val="20"/>
          <w:szCs w:val="20"/>
          <w:lang w:eastAsia="en-GB"/>
        </w:rPr>
        <w:tab/>
      </w:r>
    </w:p>
    <w:p w14:paraId="7213C7DD" w14:textId="4FD9DA51" w:rsidR="00734D58" w:rsidRPr="00401F04" w:rsidRDefault="00734D58" w:rsidP="00401F04">
      <w:pPr>
        <w:pStyle w:val="ListParagraph"/>
        <w:numPr>
          <w:ilvl w:val="0"/>
          <w:numId w:val="30"/>
        </w:numPr>
        <w:spacing w:before="100" w:beforeAutospacing="1" w:after="100" w:afterAutospacing="1"/>
        <w:contextualSpacing/>
        <w:rPr>
          <w:sz w:val="20"/>
          <w:szCs w:val="20"/>
        </w:rPr>
      </w:pPr>
      <w:r w:rsidRPr="009B5B54">
        <w:rPr>
          <w:noProof/>
          <w:sz w:val="20"/>
          <w:szCs w:val="20"/>
          <w:lang w:eastAsia="en-GB"/>
        </w:rPr>
        <w:drawing>
          <wp:anchor distT="0" distB="0" distL="114300" distR="114300" simplePos="0" relativeHeight="251672576" behindDoc="1" locked="0" layoutInCell="1" allowOverlap="1" wp14:anchorId="3867509B" wp14:editId="03D4444E">
            <wp:simplePos x="0" y="0"/>
            <wp:positionH relativeFrom="column">
              <wp:posOffset>5808320</wp:posOffset>
            </wp:positionH>
            <wp:positionV relativeFrom="paragraph">
              <wp:posOffset>5715</wp:posOffset>
            </wp:positionV>
            <wp:extent cx="237490" cy="237490"/>
            <wp:effectExtent l="0" t="0" r="0" b="0"/>
            <wp:wrapTight wrapText="bothSides">
              <wp:wrapPolygon edited="0">
                <wp:start x="0" y="0"/>
                <wp:lineTo x="0" y="19059"/>
                <wp:lineTo x="19059" y="19059"/>
                <wp:lineTo x="1905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anchor>
        </w:drawing>
      </w:r>
      <w:r w:rsidRPr="009B5B54">
        <w:rPr>
          <w:sz w:val="20"/>
          <w:szCs w:val="20"/>
          <w:lang w:eastAsia="en-GB"/>
        </w:rPr>
        <w:t>I agree to take part in the above study.</w:t>
      </w:r>
      <w:r w:rsidRPr="009B5B54">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t xml:space="preserve">           </w:t>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sidRPr="009B5B54">
        <w:rPr>
          <w:sz w:val="20"/>
          <w:szCs w:val="20"/>
          <w:lang w:eastAsia="en-GB"/>
        </w:rPr>
        <w:tab/>
      </w:r>
      <w:r>
        <w:rPr>
          <w:sz w:val="20"/>
          <w:szCs w:val="20"/>
          <w:lang w:eastAsia="en-GB"/>
        </w:rPr>
        <w:tab/>
      </w:r>
      <w:r w:rsidRPr="009B5B54">
        <w:rPr>
          <w:sz w:val="20"/>
          <w:szCs w:val="20"/>
        </w:rPr>
        <w:t xml:space="preserve"> </w:t>
      </w:r>
    </w:p>
    <w:p w14:paraId="7BE75E18" w14:textId="77777777" w:rsidR="00734D58" w:rsidRPr="009B5B54" w:rsidRDefault="00734D58" w:rsidP="00734D58">
      <w:pPr>
        <w:spacing w:before="100" w:beforeAutospacing="1" w:after="100" w:afterAutospacing="1"/>
        <w:jc w:val="center"/>
        <w:rPr>
          <w:sz w:val="20"/>
          <w:szCs w:val="20"/>
          <w:lang w:eastAsia="en-GB"/>
        </w:rPr>
      </w:pPr>
      <w:r w:rsidRPr="009B5B54">
        <w:rPr>
          <w:sz w:val="20"/>
          <w:szCs w:val="20"/>
          <w:lang w:eastAsia="en-GB"/>
        </w:rPr>
        <w:t>________________________          _______________            </w:t>
      </w:r>
      <w:r>
        <w:rPr>
          <w:sz w:val="20"/>
          <w:szCs w:val="20"/>
          <w:lang w:eastAsia="en-GB"/>
        </w:rPr>
        <w:t xml:space="preserve">  </w:t>
      </w:r>
      <w:r w:rsidRPr="009B5B54">
        <w:rPr>
          <w:sz w:val="20"/>
          <w:szCs w:val="20"/>
          <w:lang w:eastAsia="en-GB"/>
        </w:rPr>
        <w:t xml:space="preserve"> ________________</w:t>
      </w:r>
      <w:r w:rsidRPr="009B5B54">
        <w:rPr>
          <w:sz w:val="20"/>
          <w:szCs w:val="20"/>
          <w:lang w:eastAsia="en-GB"/>
        </w:rPr>
        <w:br/>
        <w:t>Name of Participant                     </w:t>
      </w:r>
      <w:r>
        <w:rPr>
          <w:sz w:val="20"/>
          <w:szCs w:val="20"/>
          <w:lang w:eastAsia="en-GB"/>
        </w:rPr>
        <w:t xml:space="preserve">   </w:t>
      </w:r>
      <w:r w:rsidRPr="009B5B54">
        <w:rPr>
          <w:sz w:val="20"/>
          <w:szCs w:val="20"/>
          <w:lang w:eastAsia="en-GB"/>
        </w:rPr>
        <w:t xml:space="preserve"> Date                                </w:t>
      </w:r>
      <w:r>
        <w:rPr>
          <w:sz w:val="20"/>
          <w:szCs w:val="20"/>
          <w:lang w:eastAsia="en-GB"/>
        </w:rPr>
        <w:t xml:space="preserve">        </w:t>
      </w:r>
      <w:r w:rsidRPr="009B5B54">
        <w:rPr>
          <w:sz w:val="20"/>
          <w:szCs w:val="20"/>
          <w:lang w:eastAsia="en-GB"/>
        </w:rPr>
        <w:t>Signature</w:t>
      </w:r>
    </w:p>
    <w:p w14:paraId="399F29F2" w14:textId="77777777" w:rsidR="00734D58" w:rsidRDefault="00734D58" w:rsidP="00734D58">
      <w:pPr>
        <w:jc w:val="both"/>
        <w:rPr>
          <w:b/>
          <w:bCs/>
          <w:color w:val="000000"/>
          <w:sz w:val="20"/>
          <w:szCs w:val="20"/>
        </w:rPr>
      </w:pPr>
      <w:r w:rsidRPr="00F9642C">
        <w:rPr>
          <w:b/>
          <w:bCs/>
          <w:color w:val="000000"/>
          <w:sz w:val="20"/>
          <w:szCs w:val="20"/>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1E1825F1" w14:textId="77777777" w:rsidR="00734D58" w:rsidRDefault="00734D58" w:rsidP="00734D58">
      <w:pPr>
        <w:jc w:val="both"/>
        <w:rPr>
          <w:b/>
          <w:bCs/>
          <w:color w:val="000000"/>
          <w:sz w:val="20"/>
          <w:szCs w:val="20"/>
        </w:rPr>
      </w:pPr>
    </w:p>
    <w:p w14:paraId="22DEA996" w14:textId="2A190D18" w:rsidR="00734D58" w:rsidRPr="00734D58" w:rsidRDefault="00734D58" w:rsidP="00734D58">
      <w:pPr>
        <w:jc w:val="both"/>
        <w:rPr>
          <w:b/>
          <w:bCs/>
          <w:color w:val="000000"/>
          <w:sz w:val="20"/>
          <w:szCs w:val="20"/>
        </w:rPr>
      </w:pPr>
      <w:r w:rsidRPr="009B5B54">
        <w:rPr>
          <w:b/>
          <w:bCs/>
          <w:color w:val="000000"/>
          <w:sz w:val="20"/>
          <w:szCs w:val="20"/>
        </w:rPr>
        <w:t xml:space="preserve">                                              </w:t>
      </w:r>
    </w:p>
    <w:p w14:paraId="531C9E0E" w14:textId="722F4E2F" w:rsidR="00734D58" w:rsidRPr="00734D58" w:rsidRDefault="00734D58" w:rsidP="00734D58">
      <w:pPr>
        <w:spacing w:line="360" w:lineRule="auto"/>
        <w:rPr>
          <w:color w:val="000000"/>
          <w:sz w:val="16"/>
          <w:szCs w:val="18"/>
        </w:rPr>
      </w:pPr>
      <w:r w:rsidRPr="00734D58">
        <w:rPr>
          <w:b/>
          <w:bCs/>
          <w:color w:val="000000"/>
          <w:sz w:val="16"/>
          <w:szCs w:val="18"/>
        </w:rPr>
        <w:t>Signature of Researcher /person taking the consent__________________________   Date ___________    </w:t>
      </w:r>
      <w:r w:rsidRPr="00734D58">
        <w:rPr>
          <w:color w:val="000000"/>
          <w:sz w:val="16"/>
          <w:szCs w:val="18"/>
        </w:rPr>
        <w:t>Day/month/year</w:t>
      </w:r>
    </w:p>
    <w:p w14:paraId="0BE872A1" w14:textId="77777777" w:rsidR="00734D58" w:rsidRPr="009B5B54" w:rsidRDefault="00734D58" w:rsidP="00734D58">
      <w:pPr>
        <w:pStyle w:val="Footer"/>
        <w:spacing w:before="100" w:beforeAutospacing="1" w:after="100" w:afterAutospacing="1"/>
        <w:jc w:val="center"/>
        <w:rPr>
          <w:sz w:val="20"/>
          <w:szCs w:val="20"/>
        </w:rPr>
      </w:pPr>
      <w:r w:rsidRPr="00F9642C">
        <w:rPr>
          <w:b/>
          <w:bCs/>
          <w:sz w:val="18"/>
          <w:szCs w:val="18"/>
          <w:lang w:eastAsia="en-GB"/>
        </w:rPr>
        <w:t>One copy of this form will be given to the participant and the original kept in the files of the researcher at Lancaster University</w:t>
      </w:r>
      <w:r w:rsidRPr="009B5B54">
        <w:rPr>
          <w:color w:val="000000"/>
          <w:sz w:val="20"/>
          <w:szCs w:val="20"/>
        </w:rPr>
        <w:t> </w:t>
      </w:r>
      <w:r w:rsidRPr="009B5B54">
        <w:rPr>
          <w:sz w:val="20"/>
          <w:szCs w:val="20"/>
          <w:lang w:eastAsia="en-GB"/>
        </w:rPr>
        <w:t> </w:t>
      </w:r>
    </w:p>
    <w:p w14:paraId="1CEF8EEE" w14:textId="21EF653F" w:rsidR="00734D58" w:rsidRDefault="00734D58" w:rsidP="0005167F">
      <w:pPr>
        <w:rPr>
          <w:rFonts w:asciiTheme="majorHAnsi" w:hAnsiTheme="majorHAnsi" w:cs="Calibri"/>
          <w:sz w:val="22"/>
          <w:szCs w:val="22"/>
        </w:rPr>
      </w:pPr>
    </w:p>
    <w:p w14:paraId="780BF8CD" w14:textId="7E54C548" w:rsidR="00D72DF5" w:rsidRDefault="00D72DF5" w:rsidP="0005167F">
      <w:pPr>
        <w:rPr>
          <w:rFonts w:asciiTheme="majorHAnsi" w:hAnsiTheme="majorHAnsi" w:cs="Calibri"/>
          <w:sz w:val="22"/>
          <w:szCs w:val="22"/>
        </w:rPr>
      </w:pPr>
    </w:p>
    <w:p w14:paraId="7666D26A" w14:textId="77777777" w:rsidR="000E41A7" w:rsidRDefault="000E41A7" w:rsidP="000E41A7">
      <w:pPr>
        <w:shd w:val="clear" w:color="auto" w:fill="FFFFFF"/>
        <w:rPr>
          <w:rFonts w:ascii="Arial" w:eastAsia="Arial" w:hAnsi="Arial" w:cs="Arial"/>
          <w:sz w:val="22"/>
          <w:szCs w:val="22"/>
        </w:rPr>
      </w:pPr>
      <w:r>
        <w:rPr>
          <w:rFonts w:ascii="Arial" w:eastAsia="Arial" w:hAnsi="Arial" w:cs="Arial"/>
          <w:sz w:val="22"/>
          <w:szCs w:val="22"/>
        </w:rPr>
        <w:t>If you have any queries or if you are unhappy with anything that happens concerning your participation in the study, please contact:</w:t>
      </w:r>
    </w:p>
    <w:p w14:paraId="61A31974" w14:textId="77777777" w:rsidR="000E41A7" w:rsidRDefault="000E41A7" w:rsidP="000E41A7">
      <w:pPr>
        <w:shd w:val="clear" w:color="auto" w:fill="FFFFFF"/>
        <w:rPr>
          <w:rFonts w:ascii="Arial" w:eastAsia="Arial" w:hAnsi="Arial" w:cs="Arial"/>
          <w:sz w:val="22"/>
          <w:szCs w:val="22"/>
        </w:rPr>
      </w:pPr>
    </w:p>
    <w:p w14:paraId="4914552D" w14:textId="77777777" w:rsidR="000E41A7" w:rsidRDefault="000E41A7" w:rsidP="000E41A7">
      <w:pPr>
        <w:numPr>
          <w:ilvl w:val="0"/>
          <w:numId w:val="35"/>
        </w:numPr>
        <w:pBdr>
          <w:top w:val="nil"/>
          <w:left w:val="nil"/>
          <w:bottom w:val="nil"/>
          <w:right w:val="nil"/>
          <w:between w:val="nil"/>
        </w:pBdr>
        <w:shd w:val="clear" w:color="auto" w:fill="FFFFFF"/>
        <w:contextualSpacing/>
        <w:rPr>
          <w:rFonts w:ascii="Arial" w:eastAsia="Arial" w:hAnsi="Arial" w:cs="Arial"/>
          <w:sz w:val="22"/>
          <w:szCs w:val="22"/>
        </w:rPr>
      </w:pPr>
      <w:r>
        <w:rPr>
          <w:rFonts w:ascii="Arial" w:eastAsia="Arial" w:hAnsi="Arial" w:cs="Arial"/>
          <w:sz w:val="22"/>
          <w:szCs w:val="22"/>
        </w:rPr>
        <w:t>Name: Muhammad Umair</w:t>
      </w:r>
      <w:r>
        <w:rPr>
          <w:rFonts w:ascii="Arial" w:eastAsia="Arial" w:hAnsi="Arial" w:cs="Arial"/>
          <w:sz w:val="22"/>
          <w:szCs w:val="22"/>
        </w:rPr>
        <w:br/>
        <w:t>Address: School of Computing and Communications, Lancaster University, LA1 4YW, United Kingdom</w:t>
      </w:r>
      <w:r>
        <w:rPr>
          <w:rFonts w:ascii="Arial" w:eastAsia="Arial" w:hAnsi="Arial" w:cs="Arial"/>
          <w:sz w:val="22"/>
          <w:szCs w:val="22"/>
        </w:rPr>
        <w:br/>
        <w:t>Telephone: 0744 8610088</w:t>
      </w:r>
      <w:r>
        <w:rPr>
          <w:rFonts w:ascii="Arial" w:eastAsia="Arial" w:hAnsi="Arial" w:cs="Arial"/>
          <w:sz w:val="22"/>
          <w:szCs w:val="22"/>
        </w:rPr>
        <w:br/>
        <w:t>Email: m.umair7@lancaster.ac.uk</w:t>
      </w:r>
      <w:r>
        <w:rPr>
          <w:rFonts w:ascii="Arial" w:eastAsia="Arial" w:hAnsi="Arial" w:cs="Arial"/>
          <w:sz w:val="22"/>
          <w:szCs w:val="22"/>
        </w:rPr>
        <w:br/>
      </w:r>
    </w:p>
    <w:p w14:paraId="2C14779D" w14:textId="3B08807F" w:rsidR="000E41A7" w:rsidRDefault="000E41A7" w:rsidP="000E41A7">
      <w:pPr>
        <w:numPr>
          <w:ilvl w:val="0"/>
          <w:numId w:val="35"/>
        </w:numPr>
        <w:pBdr>
          <w:top w:val="nil"/>
          <w:left w:val="nil"/>
          <w:bottom w:val="nil"/>
          <w:right w:val="nil"/>
          <w:between w:val="nil"/>
        </w:pBdr>
        <w:shd w:val="clear" w:color="auto" w:fill="FFFFFF"/>
        <w:contextualSpacing/>
        <w:rPr>
          <w:rFonts w:ascii="Arial" w:eastAsia="Arial" w:hAnsi="Arial" w:cs="Arial"/>
          <w:sz w:val="22"/>
          <w:szCs w:val="22"/>
        </w:rPr>
      </w:pPr>
      <w:r>
        <w:rPr>
          <w:rFonts w:ascii="Arial" w:eastAsia="Arial" w:hAnsi="Arial" w:cs="Arial"/>
          <w:sz w:val="22"/>
          <w:szCs w:val="22"/>
        </w:rPr>
        <w:t xml:space="preserve">Name: </w:t>
      </w:r>
      <w:r w:rsidR="00187819">
        <w:rPr>
          <w:rFonts w:ascii="Arial" w:eastAsia="Arial" w:hAnsi="Arial" w:cs="Arial"/>
          <w:sz w:val="22"/>
          <w:szCs w:val="22"/>
        </w:rPr>
        <w:t>Nathaniel Vanderpuye</w:t>
      </w:r>
      <w:r>
        <w:rPr>
          <w:rFonts w:ascii="Arial" w:eastAsia="Arial" w:hAnsi="Arial" w:cs="Arial"/>
          <w:sz w:val="22"/>
          <w:szCs w:val="22"/>
        </w:rPr>
        <w:br/>
        <w:t>Address: School of Computing and Communications, Lancaster University, LA1 4YW, United Kingdom</w:t>
      </w:r>
      <w:r>
        <w:rPr>
          <w:rFonts w:ascii="Arial" w:eastAsia="Arial" w:hAnsi="Arial" w:cs="Arial"/>
          <w:sz w:val="22"/>
          <w:szCs w:val="22"/>
        </w:rPr>
        <w:br/>
        <w:t>Telephone: 0775 9</w:t>
      </w:r>
      <w:r w:rsidR="00187819">
        <w:rPr>
          <w:rFonts w:ascii="Arial" w:eastAsia="Arial" w:hAnsi="Arial" w:cs="Arial"/>
          <w:sz w:val="22"/>
          <w:szCs w:val="22"/>
        </w:rPr>
        <w:t>856757</w:t>
      </w:r>
      <w:r>
        <w:rPr>
          <w:rFonts w:ascii="Arial" w:eastAsia="Arial" w:hAnsi="Arial" w:cs="Arial"/>
          <w:sz w:val="22"/>
          <w:szCs w:val="22"/>
        </w:rPr>
        <w:br/>
        <w:t xml:space="preserve">Email: </w:t>
      </w:r>
      <w:r w:rsidR="00187819">
        <w:rPr>
          <w:rFonts w:ascii="Arial" w:eastAsia="Arial" w:hAnsi="Arial" w:cs="Arial"/>
          <w:sz w:val="22"/>
          <w:szCs w:val="22"/>
        </w:rPr>
        <w:t>n.vanderpuye@lancaster.ac.uk</w:t>
      </w:r>
      <w:r>
        <w:rPr>
          <w:rFonts w:ascii="Arial" w:eastAsia="Arial" w:hAnsi="Arial" w:cs="Arial"/>
          <w:sz w:val="22"/>
          <w:szCs w:val="22"/>
        </w:rPr>
        <w:br/>
      </w:r>
    </w:p>
    <w:p w14:paraId="283D9AD4" w14:textId="77777777" w:rsidR="000E41A7" w:rsidRDefault="000E41A7" w:rsidP="000E41A7">
      <w:pPr>
        <w:shd w:val="clear" w:color="auto" w:fill="FFFFFF"/>
        <w:jc w:val="both"/>
        <w:rPr>
          <w:rFonts w:ascii="Arial" w:eastAsia="Arial" w:hAnsi="Arial" w:cs="Arial"/>
          <w:i/>
          <w:sz w:val="22"/>
          <w:szCs w:val="22"/>
        </w:rPr>
      </w:pPr>
    </w:p>
    <w:p w14:paraId="5E6973DB"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If you have any concerns or complaints about the study, you can also contact:</w:t>
      </w:r>
    </w:p>
    <w:p w14:paraId="0E8E8548" w14:textId="77777777" w:rsidR="000E41A7" w:rsidRPr="00401F04" w:rsidRDefault="000E41A7" w:rsidP="000E41A7">
      <w:pPr>
        <w:shd w:val="clear" w:color="auto" w:fill="FFFFFF"/>
        <w:jc w:val="both"/>
        <w:rPr>
          <w:rFonts w:ascii="Arial" w:eastAsia="Arial" w:hAnsi="Arial" w:cs="Arial"/>
          <w:sz w:val="22"/>
          <w:szCs w:val="22"/>
        </w:rPr>
      </w:pPr>
    </w:p>
    <w:p w14:paraId="0C9BE424"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Name: Prof. Adrian Friday</w:t>
      </w:r>
    </w:p>
    <w:p w14:paraId="538BE968"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Address: InfoLab21, Lancaster University, LA1 4WA, United Kingdom</w:t>
      </w:r>
    </w:p>
    <w:p w14:paraId="39861AB1"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Telephone: 1524 510326</w:t>
      </w:r>
    </w:p>
    <w:p w14:paraId="68BABEF5" w14:textId="72B19DC4"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 xml:space="preserve">Email: </w:t>
      </w:r>
      <w:r w:rsidR="00CA011D" w:rsidRPr="00401F04">
        <w:rPr>
          <w:rFonts w:ascii="Arial" w:eastAsia="Arial" w:hAnsi="Arial" w:cs="Arial"/>
          <w:sz w:val="22"/>
          <w:szCs w:val="22"/>
        </w:rPr>
        <w:t>a.friday@lancaster.ac.uk</w:t>
      </w:r>
    </w:p>
    <w:p w14:paraId="1E45A3C1" w14:textId="77777777" w:rsidR="00CA011D" w:rsidRPr="00401F04" w:rsidRDefault="00CA011D" w:rsidP="000E41A7">
      <w:pPr>
        <w:shd w:val="clear" w:color="auto" w:fill="FFFFFF"/>
        <w:jc w:val="both"/>
        <w:rPr>
          <w:rFonts w:ascii="Arial" w:eastAsia="Arial" w:hAnsi="Arial" w:cs="Arial"/>
          <w:sz w:val="22"/>
          <w:szCs w:val="22"/>
        </w:rPr>
      </w:pPr>
    </w:p>
    <w:p w14:paraId="5F3CA1DB"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Name: Prof. Corina Sas</w:t>
      </w:r>
    </w:p>
    <w:p w14:paraId="341A3B21"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Address: InfoLab21, Lancaster University, LA1 4WA, United Kingdom</w:t>
      </w:r>
    </w:p>
    <w:p w14:paraId="6D5B4265"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Telephone: 01524 510318</w:t>
      </w:r>
    </w:p>
    <w:p w14:paraId="610EFBA0" w14:textId="77777777" w:rsidR="000E41A7" w:rsidRPr="00401F04" w:rsidRDefault="000E41A7" w:rsidP="000E41A7">
      <w:pPr>
        <w:shd w:val="clear" w:color="auto" w:fill="FFFFFF"/>
        <w:jc w:val="both"/>
        <w:rPr>
          <w:rFonts w:ascii="Arial" w:eastAsia="Arial" w:hAnsi="Arial" w:cs="Arial"/>
          <w:sz w:val="22"/>
          <w:szCs w:val="22"/>
        </w:rPr>
      </w:pPr>
      <w:r w:rsidRPr="00401F04">
        <w:rPr>
          <w:rFonts w:ascii="Arial" w:eastAsia="Arial" w:hAnsi="Arial" w:cs="Arial"/>
          <w:sz w:val="22"/>
          <w:szCs w:val="22"/>
        </w:rPr>
        <w:t>Email: c.sas@lancaster.ac.uk</w:t>
      </w:r>
    </w:p>
    <w:p w14:paraId="16D8085D" w14:textId="77777777" w:rsidR="000E41A7" w:rsidRDefault="000E41A7" w:rsidP="000E41A7">
      <w:pPr>
        <w:shd w:val="clear" w:color="auto" w:fill="FFFFFF"/>
        <w:jc w:val="both"/>
        <w:rPr>
          <w:rFonts w:ascii="Arial" w:eastAsia="Arial" w:hAnsi="Arial" w:cs="Arial"/>
          <w:b/>
          <w:sz w:val="22"/>
          <w:szCs w:val="22"/>
        </w:rPr>
      </w:pPr>
    </w:p>
    <w:p w14:paraId="086711A4" w14:textId="31CD4910" w:rsidR="001C69FA" w:rsidRPr="00575033" w:rsidRDefault="000E41A7" w:rsidP="00575033">
      <w:pPr>
        <w:shd w:val="clear" w:color="auto" w:fill="FFFFFF"/>
        <w:spacing w:before="240" w:after="60"/>
        <w:ind w:right="14"/>
        <w:jc w:val="center"/>
        <w:rPr>
          <w:rFonts w:ascii="Arial" w:eastAsia="Arial" w:hAnsi="Arial" w:cs="Arial"/>
          <w:b/>
          <w:sz w:val="22"/>
          <w:szCs w:val="22"/>
        </w:rPr>
        <w:sectPr w:rsidR="001C69FA" w:rsidRPr="00575033" w:rsidSect="00E24ECF">
          <w:headerReference w:type="default" r:id="rId17"/>
          <w:footerReference w:type="default" r:id="rId18"/>
          <w:type w:val="continuous"/>
          <w:pgSz w:w="11900" w:h="16840"/>
          <w:pgMar w:top="1440" w:right="1270" w:bottom="1440" w:left="1797" w:header="709" w:footer="709" w:gutter="0"/>
          <w:cols w:space="708"/>
          <w:docGrid w:linePitch="360"/>
        </w:sectPr>
      </w:pPr>
      <w:r>
        <w:rPr>
          <w:rFonts w:ascii="Arial" w:eastAsia="Arial" w:hAnsi="Arial" w:cs="Arial"/>
          <w:b/>
          <w:sz w:val="22"/>
          <w:szCs w:val="22"/>
        </w:rPr>
        <w:t>Thank you for considering your participation in this project</w:t>
      </w:r>
    </w:p>
    <w:p w14:paraId="15216241" w14:textId="77777777" w:rsidR="00D72DF5" w:rsidRPr="0005167F" w:rsidRDefault="00D72DF5" w:rsidP="00575033">
      <w:pPr>
        <w:pStyle w:val="Title"/>
        <w:jc w:val="left"/>
        <w:rPr>
          <w:rFonts w:asciiTheme="majorHAnsi" w:hAnsiTheme="majorHAnsi" w:cs="Calibri"/>
          <w:sz w:val="22"/>
          <w:szCs w:val="22"/>
        </w:rPr>
      </w:pPr>
    </w:p>
    <w:sectPr w:rsidR="00D72DF5" w:rsidRPr="0005167F" w:rsidSect="00187819">
      <w:type w:val="continuous"/>
      <w:pgSz w:w="16840" w:h="11900" w:orient="landscape"/>
      <w:pgMar w:top="1797" w:right="1440" w:bottom="127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5BD3F" w14:textId="77777777" w:rsidR="001D0CEA" w:rsidRDefault="001D0CEA" w:rsidP="00A21645">
      <w:r>
        <w:separator/>
      </w:r>
    </w:p>
  </w:endnote>
  <w:endnote w:type="continuationSeparator" w:id="0">
    <w:p w14:paraId="3D74F76A" w14:textId="77777777" w:rsidR="001D0CEA" w:rsidRDefault="001D0CEA" w:rsidP="00A2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enlo Regular">
    <w:altName w:val="Courier New"/>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D20B" w14:textId="77777777" w:rsidR="00141246" w:rsidRDefault="00141246">
    <w:pPr>
      <w:pStyle w:val="Footer"/>
    </w:pPr>
    <w:r>
      <w:t>13/12/2016</w:t>
    </w:r>
  </w:p>
  <w:p w14:paraId="29F3CE55" w14:textId="77777777" w:rsidR="00141246" w:rsidRDefault="0014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52DB0" w14:textId="77777777" w:rsidR="001D0CEA" w:rsidRDefault="001D0CEA" w:rsidP="00A21645">
      <w:r>
        <w:separator/>
      </w:r>
    </w:p>
  </w:footnote>
  <w:footnote w:type="continuationSeparator" w:id="0">
    <w:p w14:paraId="7D140F54" w14:textId="77777777" w:rsidR="001D0CEA" w:rsidRDefault="001D0CEA" w:rsidP="00A2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1E6E0" w14:textId="77777777" w:rsidR="00141246" w:rsidRDefault="00141246" w:rsidP="00936504">
    <w:pPr>
      <w:pStyle w:val="Header"/>
      <w:jc w:val="right"/>
    </w:pPr>
    <w:r>
      <w:rPr>
        <w:noProof/>
        <w:lang w:eastAsia="en-GB"/>
      </w:rPr>
      <w:drawing>
        <wp:inline distT="0" distB="0" distL="0" distR="0" wp14:anchorId="46E428F2" wp14:editId="3A03AA8D">
          <wp:extent cx="1729047" cy="54359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 - Logo - Positive (CMYK).jpg"/>
                  <pic:cNvPicPr/>
                </pic:nvPicPr>
                <pic:blipFill>
                  <a:blip r:embed="rId1">
                    <a:extLst>
                      <a:ext uri="{28A0092B-C50C-407E-A947-70E740481C1C}">
                        <a14:useLocalDpi xmlns:a14="http://schemas.microsoft.com/office/drawing/2010/main" val="0"/>
                      </a:ext>
                    </a:extLst>
                  </a:blip>
                  <a:stretch>
                    <a:fillRect/>
                  </a:stretch>
                </pic:blipFill>
                <pic:spPr>
                  <a:xfrm>
                    <a:off x="0" y="0"/>
                    <a:ext cx="1729243" cy="543655"/>
                  </a:xfrm>
                  <a:prstGeom prst="rect">
                    <a:avLst/>
                  </a:prstGeom>
                </pic:spPr>
              </pic:pic>
            </a:graphicData>
          </a:graphic>
        </wp:inline>
      </w:drawing>
    </w:r>
  </w:p>
  <w:p w14:paraId="5BF3239F" w14:textId="77777777" w:rsidR="00141246" w:rsidRDefault="0014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4FD"/>
    <w:multiLevelType w:val="hybridMultilevel"/>
    <w:tmpl w:val="BB24D1E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 w15:restartNumberingAfterBreak="0">
    <w:nsid w:val="0C7E7FD9"/>
    <w:multiLevelType w:val="hybridMultilevel"/>
    <w:tmpl w:val="FE549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45C40"/>
    <w:multiLevelType w:val="hybridMultilevel"/>
    <w:tmpl w:val="9FA02DAE"/>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0E200F6B"/>
    <w:multiLevelType w:val="hybridMultilevel"/>
    <w:tmpl w:val="60B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F5D55"/>
    <w:multiLevelType w:val="hybridMultilevel"/>
    <w:tmpl w:val="9DA2EE72"/>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 w15:restartNumberingAfterBreak="0">
    <w:nsid w:val="0F7F2B6E"/>
    <w:multiLevelType w:val="multilevel"/>
    <w:tmpl w:val="9796C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CD42AD"/>
    <w:multiLevelType w:val="hybridMultilevel"/>
    <w:tmpl w:val="4E3A9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00152"/>
    <w:multiLevelType w:val="multilevel"/>
    <w:tmpl w:val="C9A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74A9"/>
    <w:multiLevelType w:val="multilevel"/>
    <w:tmpl w:val="9796C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DE43C5"/>
    <w:multiLevelType w:val="hybridMultilevel"/>
    <w:tmpl w:val="0D2A6E4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 w15:restartNumberingAfterBreak="0">
    <w:nsid w:val="1C09446F"/>
    <w:multiLevelType w:val="hybridMultilevel"/>
    <w:tmpl w:val="2B3E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C02F3"/>
    <w:multiLevelType w:val="hybridMultilevel"/>
    <w:tmpl w:val="C90A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CB676D"/>
    <w:multiLevelType w:val="hybridMultilevel"/>
    <w:tmpl w:val="0C8A7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8D0CEF"/>
    <w:multiLevelType w:val="multilevel"/>
    <w:tmpl w:val="80C69E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F58EA"/>
    <w:multiLevelType w:val="hybridMultilevel"/>
    <w:tmpl w:val="86027A9C"/>
    <w:lvl w:ilvl="0" w:tplc="F4D4F3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0D39A9"/>
    <w:multiLevelType w:val="hybridMultilevel"/>
    <w:tmpl w:val="8306019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CD04C8"/>
    <w:multiLevelType w:val="hybridMultilevel"/>
    <w:tmpl w:val="676615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E313A00"/>
    <w:multiLevelType w:val="hybridMultilevel"/>
    <w:tmpl w:val="5CA836A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32760866"/>
    <w:multiLevelType w:val="hybridMultilevel"/>
    <w:tmpl w:val="CF662D1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B506AA"/>
    <w:multiLevelType w:val="hybridMultilevel"/>
    <w:tmpl w:val="4880C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710ECB"/>
    <w:multiLevelType w:val="hybridMultilevel"/>
    <w:tmpl w:val="813C427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1" w15:restartNumberingAfterBreak="0">
    <w:nsid w:val="34CD6237"/>
    <w:multiLevelType w:val="hybridMultilevel"/>
    <w:tmpl w:val="2904C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A914BC"/>
    <w:multiLevelType w:val="multilevel"/>
    <w:tmpl w:val="65FE4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D2D7F"/>
    <w:multiLevelType w:val="hybridMultilevel"/>
    <w:tmpl w:val="4B9E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D27489"/>
    <w:multiLevelType w:val="multilevel"/>
    <w:tmpl w:val="0A7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A2ED8"/>
    <w:multiLevelType w:val="hybridMultilevel"/>
    <w:tmpl w:val="8D4E4F68"/>
    <w:lvl w:ilvl="0" w:tplc="02DADF8C">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61D65"/>
    <w:multiLevelType w:val="multilevel"/>
    <w:tmpl w:val="65FE4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1F4FDA"/>
    <w:multiLevelType w:val="multilevel"/>
    <w:tmpl w:val="614E772E"/>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28" w15:restartNumberingAfterBreak="0">
    <w:nsid w:val="52072088"/>
    <w:multiLevelType w:val="hybridMultilevel"/>
    <w:tmpl w:val="66E01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3F72E7"/>
    <w:multiLevelType w:val="hybridMultilevel"/>
    <w:tmpl w:val="B968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6F3338"/>
    <w:multiLevelType w:val="hybridMultilevel"/>
    <w:tmpl w:val="CBEC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ED11BD"/>
    <w:multiLevelType w:val="hybridMultilevel"/>
    <w:tmpl w:val="8B1C429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B414FF"/>
    <w:multiLevelType w:val="hybridMultilevel"/>
    <w:tmpl w:val="61743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115A5"/>
    <w:multiLevelType w:val="hybridMultilevel"/>
    <w:tmpl w:val="280260EC"/>
    <w:lvl w:ilvl="0" w:tplc="1ADCB442">
      <w:start w:val="1"/>
      <w:numFmt w:val="bullet"/>
      <w:lvlText w:val=""/>
      <w:lvlJc w:val="left"/>
      <w:pPr>
        <w:ind w:left="720" w:hanging="360"/>
      </w:pPr>
      <w:rPr>
        <w:rFonts w:ascii="Wingdings 3" w:hAnsi="Wingdings 3"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966855"/>
    <w:multiLevelType w:val="hybridMultilevel"/>
    <w:tmpl w:val="A9BAD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2720CD"/>
    <w:multiLevelType w:val="hybridMultilevel"/>
    <w:tmpl w:val="D7AC8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875EF3"/>
    <w:multiLevelType w:val="hybridMultilevel"/>
    <w:tmpl w:val="1DFA5E7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447182A"/>
    <w:multiLevelType w:val="hybridMultilevel"/>
    <w:tmpl w:val="69A8D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6"/>
  </w:num>
  <w:num w:numId="4">
    <w:abstractNumId w:val="36"/>
  </w:num>
  <w:num w:numId="5">
    <w:abstractNumId w:val="15"/>
  </w:num>
  <w:num w:numId="6">
    <w:abstractNumId w:val="37"/>
  </w:num>
  <w:num w:numId="7">
    <w:abstractNumId w:val="12"/>
  </w:num>
  <w:num w:numId="8">
    <w:abstractNumId w:val="18"/>
  </w:num>
  <w:num w:numId="9">
    <w:abstractNumId w:val="35"/>
  </w:num>
  <w:num w:numId="10">
    <w:abstractNumId w:val="34"/>
  </w:num>
  <w:num w:numId="11">
    <w:abstractNumId w:val="32"/>
  </w:num>
  <w:num w:numId="12">
    <w:abstractNumId w:val="3"/>
  </w:num>
  <w:num w:numId="13">
    <w:abstractNumId w:val="27"/>
  </w:num>
  <w:num w:numId="14">
    <w:abstractNumId w:val="14"/>
  </w:num>
  <w:num w:numId="15">
    <w:abstractNumId w:val="31"/>
  </w:num>
  <w:num w:numId="16">
    <w:abstractNumId w:val="33"/>
  </w:num>
  <w:num w:numId="17">
    <w:abstractNumId w:val="2"/>
  </w:num>
  <w:num w:numId="18">
    <w:abstractNumId w:val="17"/>
  </w:num>
  <w:num w:numId="19">
    <w:abstractNumId w:val="9"/>
  </w:num>
  <w:num w:numId="20">
    <w:abstractNumId w:val="30"/>
  </w:num>
  <w:num w:numId="21">
    <w:abstractNumId w:val="23"/>
  </w:num>
  <w:num w:numId="22">
    <w:abstractNumId w:val="0"/>
  </w:num>
  <w:num w:numId="23">
    <w:abstractNumId w:val="20"/>
  </w:num>
  <w:num w:numId="24">
    <w:abstractNumId w:val="10"/>
  </w:num>
  <w:num w:numId="25">
    <w:abstractNumId w:val="24"/>
  </w:num>
  <w:num w:numId="26">
    <w:abstractNumId w:val="7"/>
  </w:num>
  <w:num w:numId="27">
    <w:abstractNumId w:val="4"/>
  </w:num>
  <w:num w:numId="28">
    <w:abstractNumId w:val="21"/>
  </w:num>
  <w:num w:numId="29">
    <w:abstractNumId w:val="8"/>
  </w:num>
  <w:num w:numId="30">
    <w:abstractNumId w:val="16"/>
  </w:num>
  <w:num w:numId="31">
    <w:abstractNumId w:val="28"/>
  </w:num>
  <w:num w:numId="32">
    <w:abstractNumId w:val="1"/>
  </w:num>
  <w:num w:numId="33">
    <w:abstractNumId w:val="19"/>
  </w:num>
  <w:num w:numId="34">
    <w:abstractNumId w:val="25"/>
  </w:num>
  <w:num w:numId="35">
    <w:abstractNumId w:val="5"/>
  </w:num>
  <w:num w:numId="36">
    <w:abstractNumId w:val="11"/>
  </w:num>
  <w:num w:numId="37">
    <w:abstractNumId w:val="2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it-I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10B0"/>
    <w:rsid w:val="00001FB8"/>
    <w:rsid w:val="000046C8"/>
    <w:rsid w:val="00016A21"/>
    <w:rsid w:val="00017974"/>
    <w:rsid w:val="00023A77"/>
    <w:rsid w:val="000261A8"/>
    <w:rsid w:val="000305D1"/>
    <w:rsid w:val="0003717C"/>
    <w:rsid w:val="0005167F"/>
    <w:rsid w:val="0006226F"/>
    <w:rsid w:val="00064833"/>
    <w:rsid w:val="000720B5"/>
    <w:rsid w:val="00072BC1"/>
    <w:rsid w:val="00073515"/>
    <w:rsid w:val="00080092"/>
    <w:rsid w:val="0008493C"/>
    <w:rsid w:val="000912DE"/>
    <w:rsid w:val="00096576"/>
    <w:rsid w:val="000A1C85"/>
    <w:rsid w:val="000B0B2E"/>
    <w:rsid w:val="000D0B99"/>
    <w:rsid w:val="000D2B9A"/>
    <w:rsid w:val="000D7E95"/>
    <w:rsid w:val="000E41A7"/>
    <w:rsid w:val="00102127"/>
    <w:rsid w:val="00102B5F"/>
    <w:rsid w:val="001114A3"/>
    <w:rsid w:val="00123B27"/>
    <w:rsid w:val="00130FF6"/>
    <w:rsid w:val="00141246"/>
    <w:rsid w:val="00141468"/>
    <w:rsid w:val="00142369"/>
    <w:rsid w:val="00160AA1"/>
    <w:rsid w:val="0016436F"/>
    <w:rsid w:val="0017087E"/>
    <w:rsid w:val="001727F9"/>
    <w:rsid w:val="00173377"/>
    <w:rsid w:val="001859D9"/>
    <w:rsid w:val="00187819"/>
    <w:rsid w:val="00190607"/>
    <w:rsid w:val="001914A6"/>
    <w:rsid w:val="00191B58"/>
    <w:rsid w:val="001B1238"/>
    <w:rsid w:val="001B1EE1"/>
    <w:rsid w:val="001C6848"/>
    <w:rsid w:val="001C69FA"/>
    <w:rsid w:val="001D0CEA"/>
    <w:rsid w:val="001D3936"/>
    <w:rsid w:val="001D59AF"/>
    <w:rsid w:val="001D69B5"/>
    <w:rsid w:val="001E011E"/>
    <w:rsid w:val="001E33BA"/>
    <w:rsid w:val="001E65DA"/>
    <w:rsid w:val="00210F35"/>
    <w:rsid w:val="002147CE"/>
    <w:rsid w:val="00223D0F"/>
    <w:rsid w:val="00236E48"/>
    <w:rsid w:val="00241865"/>
    <w:rsid w:val="00251679"/>
    <w:rsid w:val="00255B88"/>
    <w:rsid w:val="00255F9E"/>
    <w:rsid w:val="00276BC1"/>
    <w:rsid w:val="00280849"/>
    <w:rsid w:val="00290B9D"/>
    <w:rsid w:val="00291429"/>
    <w:rsid w:val="002935EB"/>
    <w:rsid w:val="002A021B"/>
    <w:rsid w:val="002A2912"/>
    <w:rsid w:val="002A7579"/>
    <w:rsid w:val="002B151A"/>
    <w:rsid w:val="002D5959"/>
    <w:rsid w:val="002E48CF"/>
    <w:rsid w:val="002E5B2A"/>
    <w:rsid w:val="002F3689"/>
    <w:rsid w:val="00305A41"/>
    <w:rsid w:val="003156B2"/>
    <w:rsid w:val="0033430C"/>
    <w:rsid w:val="00334D21"/>
    <w:rsid w:val="003375D5"/>
    <w:rsid w:val="00341B94"/>
    <w:rsid w:val="003610B0"/>
    <w:rsid w:val="003727AD"/>
    <w:rsid w:val="003767D7"/>
    <w:rsid w:val="003832D8"/>
    <w:rsid w:val="0038657C"/>
    <w:rsid w:val="00387144"/>
    <w:rsid w:val="00391C08"/>
    <w:rsid w:val="003946C2"/>
    <w:rsid w:val="0039509C"/>
    <w:rsid w:val="003B0024"/>
    <w:rsid w:val="003B01D2"/>
    <w:rsid w:val="003C3943"/>
    <w:rsid w:val="003F196C"/>
    <w:rsid w:val="003F2079"/>
    <w:rsid w:val="003F7EF4"/>
    <w:rsid w:val="00400566"/>
    <w:rsid w:val="00401F04"/>
    <w:rsid w:val="00404204"/>
    <w:rsid w:val="00407718"/>
    <w:rsid w:val="00417326"/>
    <w:rsid w:val="00417E69"/>
    <w:rsid w:val="00423D62"/>
    <w:rsid w:val="00424288"/>
    <w:rsid w:val="00437D78"/>
    <w:rsid w:val="004508C6"/>
    <w:rsid w:val="0046211C"/>
    <w:rsid w:val="0046695B"/>
    <w:rsid w:val="00467817"/>
    <w:rsid w:val="004750DE"/>
    <w:rsid w:val="00475F33"/>
    <w:rsid w:val="00481C6A"/>
    <w:rsid w:val="00492575"/>
    <w:rsid w:val="00495F85"/>
    <w:rsid w:val="004A0F05"/>
    <w:rsid w:val="004B60FA"/>
    <w:rsid w:val="004B72E4"/>
    <w:rsid w:val="004C7558"/>
    <w:rsid w:val="004C77BE"/>
    <w:rsid w:val="004D19AF"/>
    <w:rsid w:val="004E3BBE"/>
    <w:rsid w:val="004E4873"/>
    <w:rsid w:val="00501237"/>
    <w:rsid w:val="005033F9"/>
    <w:rsid w:val="005123D4"/>
    <w:rsid w:val="00514B07"/>
    <w:rsid w:val="005350BB"/>
    <w:rsid w:val="00552DD5"/>
    <w:rsid w:val="00560F71"/>
    <w:rsid w:val="00562A7D"/>
    <w:rsid w:val="00565F98"/>
    <w:rsid w:val="00566B2E"/>
    <w:rsid w:val="00573083"/>
    <w:rsid w:val="00575033"/>
    <w:rsid w:val="00582E4D"/>
    <w:rsid w:val="0058597E"/>
    <w:rsid w:val="00592096"/>
    <w:rsid w:val="005A0419"/>
    <w:rsid w:val="005A423C"/>
    <w:rsid w:val="005A60B0"/>
    <w:rsid w:val="005B1221"/>
    <w:rsid w:val="005C4756"/>
    <w:rsid w:val="005C51C0"/>
    <w:rsid w:val="005E028A"/>
    <w:rsid w:val="005F126C"/>
    <w:rsid w:val="005F2E7F"/>
    <w:rsid w:val="00600981"/>
    <w:rsid w:val="00605019"/>
    <w:rsid w:val="00637F72"/>
    <w:rsid w:val="006474A2"/>
    <w:rsid w:val="006508DA"/>
    <w:rsid w:val="00656F01"/>
    <w:rsid w:val="00666E75"/>
    <w:rsid w:val="00670FE8"/>
    <w:rsid w:val="00673702"/>
    <w:rsid w:val="00677492"/>
    <w:rsid w:val="00680C87"/>
    <w:rsid w:val="006A00D5"/>
    <w:rsid w:val="006A217E"/>
    <w:rsid w:val="006A594E"/>
    <w:rsid w:val="006A71EF"/>
    <w:rsid w:val="006B1F74"/>
    <w:rsid w:val="006B408E"/>
    <w:rsid w:val="006C388F"/>
    <w:rsid w:val="006D5875"/>
    <w:rsid w:val="006E54A7"/>
    <w:rsid w:val="006F078F"/>
    <w:rsid w:val="00705E7C"/>
    <w:rsid w:val="00734D58"/>
    <w:rsid w:val="00735F2C"/>
    <w:rsid w:val="007364F2"/>
    <w:rsid w:val="0074133C"/>
    <w:rsid w:val="00743B9E"/>
    <w:rsid w:val="00753DBA"/>
    <w:rsid w:val="00761431"/>
    <w:rsid w:val="007659FC"/>
    <w:rsid w:val="007667AE"/>
    <w:rsid w:val="007777E8"/>
    <w:rsid w:val="007901F0"/>
    <w:rsid w:val="00794A45"/>
    <w:rsid w:val="007A5233"/>
    <w:rsid w:val="007B1955"/>
    <w:rsid w:val="007B71DE"/>
    <w:rsid w:val="007C002C"/>
    <w:rsid w:val="007C11DA"/>
    <w:rsid w:val="007C1670"/>
    <w:rsid w:val="007D41FA"/>
    <w:rsid w:val="007D6D26"/>
    <w:rsid w:val="007F56E5"/>
    <w:rsid w:val="0080023E"/>
    <w:rsid w:val="00807854"/>
    <w:rsid w:val="00807FE0"/>
    <w:rsid w:val="00857D74"/>
    <w:rsid w:val="00860327"/>
    <w:rsid w:val="00864D1D"/>
    <w:rsid w:val="00876F64"/>
    <w:rsid w:val="0088698F"/>
    <w:rsid w:val="008908F2"/>
    <w:rsid w:val="00892170"/>
    <w:rsid w:val="008C21F1"/>
    <w:rsid w:val="008C4A2D"/>
    <w:rsid w:val="008D2866"/>
    <w:rsid w:val="008D7FD0"/>
    <w:rsid w:val="008E3513"/>
    <w:rsid w:val="008E4C98"/>
    <w:rsid w:val="008F3894"/>
    <w:rsid w:val="00903996"/>
    <w:rsid w:val="00904858"/>
    <w:rsid w:val="00905780"/>
    <w:rsid w:val="0091068B"/>
    <w:rsid w:val="0091426A"/>
    <w:rsid w:val="0091459C"/>
    <w:rsid w:val="00927EBB"/>
    <w:rsid w:val="00933294"/>
    <w:rsid w:val="00933BD2"/>
    <w:rsid w:val="00935D38"/>
    <w:rsid w:val="00936504"/>
    <w:rsid w:val="00937155"/>
    <w:rsid w:val="00945A58"/>
    <w:rsid w:val="009753BD"/>
    <w:rsid w:val="00975DED"/>
    <w:rsid w:val="0098107A"/>
    <w:rsid w:val="009C203F"/>
    <w:rsid w:val="009C3181"/>
    <w:rsid w:val="009C6820"/>
    <w:rsid w:val="009D72ED"/>
    <w:rsid w:val="009F5586"/>
    <w:rsid w:val="009F57C3"/>
    <w:rsid w:val="00A01085"/>
    <w:rsid w:val="00A031AF"/>
    <w:rsid w:val="00A03867"/>
    <w:rsid w:val="00A13939"/>
    <w:rsid w:val="00A21645"/>
    <w:rsid w:val="00A251CE"/>
    <w:rsid w:val="00A26E38"/>
    <w:rsid w:val="00A30EF7"/>
    <w:rsid w:val="00A34A45"/>
    <w:rsid w:val="00A43592"/>
    <w:rsid w:val="00A53282"/>
    <w:rsid w:val="00A64532"/>
    <w:rsid w:val="00A673F9"/>
    <w:rsid w:val="00A7727B"/>
    <w:rsid w:val="00A80B68"/>
    <w:rsid w:val="00A8113A"/>
    <w:rsid w:val="00AA47B2"/>
    <w:rsid w:val="00AB11E9"/>
    <w:rsid w:val="00AB20E6"/>
    <w:rsid w:val="00AB268D"/>
    <w:rsid w:val="00AB7FFE"/>
    <w:rsid w:val="00AC0CE1"/>
    <w:rsid w:val="00AC4718"/>
    <w:rsid w:val="00AE1F14"/>
    <w:rsid w:val="00AE3049"/>
    <w:rsid w:val="00AE4A90"/>
    <w:rsid w:val="00AF33E9"/>
    <w:rsid w:val="00AF3F87"/>
    <w:rsid w:val="00B013E0"/>
    <w:rsid w:val="00B017F6"/>
    <w:rsid w:val="00B04CD0"/>
    <w:rsid w:val="00B04D95"/>
    <w:rsid w:val="00B128B3"/>
    <w:rsid w:val="00B12C3B"/>
    <w:rsid w:val="00B15178"/>
    <w:rsid w:val="00B24A37"/>
    <w:rsid w:val="00B24EF7"/>
    <w:rsid w:val="00B440CA"/>
    <w:rsid w:val="00B44E6A"/>
    <w:rsid w:val="00B51AA6"/>
    <w:rsid w:val="00B5578C"/>
    <w:rsid w:val="00B6140B"/>
    <w:rsid w:val="00B64186"/>
    <w:rsid w:val="00B74E25"/>
    <w:rsid w:val="00BB7154"/>
    <w:rsid w:val="00BC19AE"/>
    <w:rsid w:val="00BC3D49"/>
    <w:rsid w:val="00BD04A5"/>
    <w:rsid w:val="00BD11FD"/>
    <w:rsid w:val="00BE1202"/>
    <w:rsid w:val="00BE49BA"/>
    <w:rsid w:val="00BE7223"/>
    <w:rsid w:val="00C00497"/>
    <w:rsid w:val="00C104EA"/>
    <w:rsid w:val="00C11581"/>
    <w:rsid w:val="00C1330A"/>
    <w:rsid w:val="00C15D5D"/>
    <w:rsid w:val="00C20584"/>
    <w:rsid w:val="00C353E0"/>
    <w:rsid w:val="00C367EF"/>
    <w:rsid w:val="00C4027B"/>
    <w:rsid w:val="00C5207C"/>
    <w:rsid w:val="00C62619"/>
    <w:rsid w:val="00C65091"/>
    <w:rsid w:val="00C67951"/>
    <w:rsid w:val="00C71C72"/>
    <w:rsid w:val="00C7280A"/>
    <w:rsid w:val="00C80E50"/>
    <w:rsid w:val="00C84310"/>
    <w:rsid w:val="00C84662"/>
    <w:rsid w:val="00C868BD"/>
    <w:rsid w:val="00C86D43"/>
    <w:rsid w:val="00C94423"/>
    <w:rsid w:val="00CA011D"/>
    <w:rsid w:val="00CA4B4D"/>
    <w:rsid w:val="00CB0C34"/>
    <w:rsid w:val="00CC06AF"/>
    <w:rsid w:val="00CC57CC"/>
    <w:rsid w:val="00CC6BA8"/>
    <w:rsid w:val="00CE1149"/>
    <w:rsid w:val="00CF016C"/>
    <w:rsid w:val="00CF1212"/>
    <w:rsid w:val="00CF1B3A"/>
    <w:rsid w:val="00CF24C3"/>
    <w:rsid w:val="00D04D2E"/>
    <w:rsid w:val="00D127D4"/>
    <w:rsid w:val="00D13F60"/>
    <w:rsid w:val="00D1433D"/>
    <w:rsid w:val="00D21A40"/>
    <w:rsid w:val="00D223FB"/>
    <w:rsid w:val="00D25112"/>
    <w:rsid w:val="00D45215"/>
    <w:rsid w:val="00D46E08"/>
    <w:rsid w:val="00D54B9D"/>
    <w:rsid w:val="00D625E7"/>
    <w:rsid w:val="00D6316B"/>
    <w:rsid w:val="00D72DF5"/>
    <w:rsid w:val="00D7415C"/>
    <w:rsid w:val="00D76185"/>
    <w:rsid w:val="00D76715"/>
    <w:rsid w:val="00D76F64"/>
    <w:rsid w:val="00D87A67"/>
    <w:rsid w:val="00D9076B"/>
    <w:rsid w:val="00D93AE2"/>
    <w:rsid w:val="00DA3DD6"/>
    <w:rsid w:val="00DA45A1"/>
    <w:rsid w:val="00DB7D78"/>
    <w:rsid w:val="00DC2351"/>
    <w:rsid w:val="00DC46A6"/>
    <w:rsid w:val="00DC5936"/>
    <w:rsid w:val="00DC7539"/>
    <w:rsid w:val="00DC7BDE"/>
    <w:rsid w:val="00DD66D9"/>
    <w:rsid w:val="00DD67B0"/>
    <w:rsid w:val="00DE6ADD"/>
    <w:rsid w:val="00DF7ED9"/>
    <w:rsid w:val="00E00991"/>
    <w:rsid w:val="00E06181"/>
    <w:rsid w:val="00E146C9"/>
    <w:rsid w:val="00E20F26"/>
    <w:rsid w:val="00E24ECF"/>
    <w:rsid w:val="00E34582"/>
    <w:rsid w:val="00E407EC"/>
    <w:rsid w:val="00E43939"/>
    <w:rsid w:val="00E513E3"/>
    <w:rsid w:val="00E61DB0"/>
    <w:rsid w:val="00E74AED"/>
    <w:rsid w:val="00E868FE"/>
    <w:rsid w:val="00EA6616"/>
    <w:rsid w:val="00EB0D91"/>
    <w:rsid w:val="00EB7F78"/>
    <w:rsid w:val="00EC438A"/>
    <w:rsid w:val="00EE33C0"/>
    <w:rsid w:val="00EE74AE"/>
    <w:rsid w:val="00EF225C"/>
    <w:rsid w:val="00F04311"/>
    <w:rsid w:val="00F23FE6"/>
    <w:rsid w:val="00F61CD0"/>
    <w:rsid w:val="00F6327F"/>
    <w:rsid w:val="00F64238"/>
    <w:rsid w:val="00F74382"/>
    <w:rsid w:val="00F811B9"/>
    <w:rsid w:val="00F817E6"/>
    <w:rsid w:val="00FA127C"/>
    <w:rsid w:val="00FA67C7"/>
    <w:rsid w:val="00FB331D"/>
    <w:rsid w:val="00FB7451"/>
    <w:rsid w:val="00FC0AC9"/>
    <w:rsid w:val="00FC0F75"/>
    <w:rsid w:val="00FC21DA"/>
    <w:rsid w:val="00FD028A"/>
    <w:rsid w:val="00FD4BDE"/>
    <w:rsid w:val="00FD5A15"/>
    <w:rsid w:val="00FE17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FE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0B0"/>
    <w:rPr>
      <w:rFonts w:ascii="Times New Roman" w:eastAsia="Times New Roman" w:hAnsi="Times New Roman" w:cs="Times New Roman"/>
    </w:rPr>
  </w:style>
  <w:style w:type="paragraph" w:styleId="Heading1">
    <w:name w:val="heading 1"/>
    <w:basedOn w:val="Normal"/>
    <w:next w:val="Normal"/>
    <w:link w:val="Heading1Char"/>
    <w:qFormat/>
    <w:rsid w:val="003610B0"/>
    <w:pPr>
      <w:keepNext/>
      <w:outlineLvl w:val="0"/>
    </w:pPr>
    <w:rPr>
      <w:rFonts w:cs="Tahoma"/>
      <w:b/>
      <w:i/>
      <w:iCs/>
      <w:szCs w:val="22"/>
    </w:rPr>
  </w:style>
  <w:style w:type="paragraph" w:styleId="Heading2">
    <w:name w:val="heading 2"/>
    <w:basedOn w:val="Normal"/>
    <w:next w:val="Normal"/>
    <w:link w:val="Heading2Char"/>
    <w:uiPriority w:val="9"/>
    <w:semiHidden/>
    <w:unhideWhenUsed/>
    <w:qFormat/>
    <w:rsid w:val="00E146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53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0B0"/>
    <w:rPr>
      <w:rFonts w:ascii="Times New Roman" w:eastAsia="Times New Roman" w:hAnsi="Times New Roman" w:cs="Tahoma"/>
      <w:b/>
      <w:i/>
      <w:iCs/>
      <w:szCs w:val="22"/>
    </w:rPr>
  </w:style>
  <w:style w:type="paragraph" w:styleId="CommentText">
    <w:name w:val="annotation text"/>
    <w:basedOn w:val="Normal"/>
    <w:link w:val="CommentTextChar"/>
    <w:uiPriority w:val="99"/>
    <w:rsid w:val="003610B0"/>
    <w:rPr>
      <w:sz w:val="20"/>
      <w:szCs w:val="20"/>
      <w:lang w:eastAsia="en-GB"/>
    </w:rPr>
  </w:style>
  <w:style w:type="character" w:customStyle="1" w:styleId="CommentTextChar">
    <w:name w:val="Comment Text Char"/>
    <w:basedOn w:val="DefaultParagraphFont"/>
    <w:link w:val="CommentText"/>
    <w:uiPriority w:val="99"/>
    <w:rsid w:val="003610B0"/>
    <w:rPr>
      <w:rFonts w:ascii="Times New Roman" w:eastAsia="Times New Roman" w:hAnsi="Times New Roman" w:cs="Times New Roman"/>
      <w:sz w:val="20"/>
      <w:szCs w:val="20"/>
      <w:lang w:eastAsia="en-GB"/>
    </w:rPr>
  </w:style>
  <w:style w:type="character" w:styleId="CommentReference">
    <w:name w:val="annotation reference"/>
    <w:uiPriority w:val="99"/>
    <w:rsid w:val="003610B0"/>
    <w:rPr>
      <w:sz w:val="16"/>
      <w:szCs w:val="16"/>
    </w:rPr>
  </w:style>
  <w:style w:type="character" w:styleId="Hyperlink">
    <w:name w:val="Hyperlink"/>
    <w:basedOn w:val="DefaultParagraphFont"/>
    <w:uiPriority w:val="99"/>
    <w:rsid w:val="00933294"/>
    <w:rPr>
      <w:color w:val="0000FF"/>
      <w:u w:val="single"/>
    </w:rPr>
  </w:style>
  <w:style w:type="paragraph" w:styleId="ListParagraph">
    <w:name w:val="List Paragraph"/>
    <w:basedOn w:val="Normal"/>
    <w:uiPriority w:val="34"/>
    <w:qFormat/>
    <w:rsid w:val="00933294"/>
    <w:pPr>
      <w:ind w:left="720"/>
    </w:pPr>
  </w:style>
  <w:style w:type="character" w:styleId="Strong">
    <w:name w:val="Strong"/>
    <w:uiPriority w:val="22"/>
    <w:qFormat/>
    <w:rsid w:val="00933294"/>
    <w:rPr>
      <w:b/>
      <w:bCs/>
    </w:rPr>
  </w:style>
  <w:style w:type="paragraph" w:customStyle="1" w:styleId="Default">
    <w:name w:val="Default"/>
    <w:rsid w:val="00933294"/>
    <w:pPr>
      <w:autoSpaceDE w:val="0"/>
      <w:autoSpaceDN w:val="0"/>
      <w:adjustRightInd w:val="0"/>
    </w:pPr>
    <w:rPr>
      <w:rFonts w:ascii="Arial" w:eastAsia="Calibri" w:hAnsi="Arial" w:cs="Arial"/>
      <w:color w:val="000000"/>
    </w:rPr>
  </w:style>
  <w:style w:type="paragraph" w:styleId="Header">
    <w:name w:val="header"/>
    <w:basedOn w:val="Normal"/>
    <w:link w:val="HeaderChar"/>
    <w:uiPriority w:val="99"/>
    <w:unhideWhenUsed/>
    <w:rsid w:val="00A21645"/>
    <w:pPr>
      <w:tabs>
        <w:tab w:val="center" w:pos="4320"/>
        <w:tab w:val="right" w:pos="8640"/>
      </w:tabs>
    </w:pPr>
  </w:style>
  <w:style w:type="character" w:customStyle="1" w:styleId="HeaderChar">
    <w:name w:val="Header Char"/>
    <w:basedOn w:val="DefaultParagraphFont"/>
    <w:link w:val="Header"/>
    <w:uiPriority w:val="99"/>
    <w:rsid w:val="00A21645"/>
    <w:rPr>
      <w:rFonts w:ascii="Times New Roman" w:eastAsia="Times New Roman" w:hAnsi="Times New Roman" w:cs="Times New Roman"/>
    </w:rPr>
  </w:style>
  <w:style w:type="paragraph" w:styleId="Footer">
    <w:name w:val="footer"/>
    <w:basedOn w:val="Normal"/>
    <w:link w:val="FooterChar"/>
    <w:uiPriority w:val="99"/>
    <w:unhideWhenUsed/>
    <w:rsid w:val="00A21645"/>
    <w:pPr>
      <w:tabs>
        <w:tab w:val="center" w:pos="4320"/>
        <w:tab w:val="right" w:pos="8640"/>
      </w:tabs>
    </w:pPr>
  </w:style>
  <w:style w:type="character" w:customStyle="1" w:styleId="FooterChar">
    <w:name w:val="Footer Char"/>
    <w:basedOn w:val="DefaultParagraphFont"/>
    <w:link w:val="Footer"/>
    <w:uiPriority w:val="99"/>
    <w:rsid w:val="00A2164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753B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9076B"/>
    <w:rPr>
      <w:color w:val="808080"/>
    </w:rPr>
  </w:style>
  <w:style w:type="paragraph" w:styleId="CommentSubject">
    <w:name w:val="annotation subject"/>
    <w:basedOn w:val="CommentText"/>
    <w:next w:val="CommentText"/>
    <w:link w:val="CommentSubjectChar"/>
    <w:uiPriority w:val="99"/>
    <w:semiHidden/>
    <w:unhideWhenUsed/>
    <w:rsid w:val="00B12C3B"/>
    <w:rPr>
      <w:b/>
      <w:bCs/>
      <w:lang w:eastAsia="en-US"/>
    </w:rPr>
  </w:style>
  <w:style w:type="character" w:customStyle="1" w:styleId="CommentSubjectChar">
    <w:name w:val="Comment Subject Char"/>
    <w:basedOn w:val="CommentTextChar"/>
    <w:link w:val="CommentSubject"/>
    <w:uiPriority w:val="99"/>
    <w:semiHidden/>
    <w:rsid w:val="00B12C3B"/>
    <w:rPr>
      <w:rFonts w:ascii="Times New Roman" w:eastAsia="Times New Roman" w:hAnsi="Times New Roman" w:cs="Times New Roman"/>
      <w:b/>
      <w:bCs/>
      <w:sz w:val="20"/>
      <w:szCs w:val="20"/>
      <w:lang w:eastAsia="en-GB"/>
    </w:rPr>
  </w:style>
  <w:style w:type="paragraph" w:styleId="Revision">
    <w:name w:val="Revision"/>
    <w:hidden/>
    <w:uiPriority w:val="99"/>
    <w:semiHidden/>
    <w:rsid w:val="00B12C3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12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C3B"/>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417E69"/>
    <w:rPr>
      <w:color w:val="800080" w:themeColor="followedHyperlink"/>
      <w:u w:val="single"/>
    </w:rPr>
  </w:style>
  <w:style w:type="paragraph" w:styleId="Title">
    <w:name w:val="Title"/>
    <w:basedOn w:val="Normal"/>
    <w:link w:val="TitleChar"/>
    <w:qFormat/>
    <w:rsid w:val="00BC19AE"/>
    <w:pPr>
      <w:tabs>
        <w:tab w:val="left" w:pos="720"/>
        <w:tab w:val="left" w:pos="1440"/>
        <w:tab w:val="left" w:pos="2160"/>
        <w:tab w:val="left" w:pos="2880"/>
        <w:tab w:val="left" w:pos="3600"/>
        <w:tab w:val="left" w:pos="4320"/>
        <w:tab w:val="left" w:pos="5040"/>
        <w:tab w:val="left" w:pos="5760"/>
      </w:tabs>
      <w:jc w:val="center"/>
    </w:pPr>
    <w:rPr>
      <w:rFonts w:ascii="Arial" w:hAnsi="Arial"/>
      <w:b/>
      <w:szCs w:val="20"/>
      <w:lang w:eastAsia="en-GB"/>
    </w:rPr>
  </w:style>
  <w:style w:type="character" w:customStyle="1" w:styleId="TitleChar">
    <w:name w:val="Title Char"/>
    <w:basedOn w:val="DefaultParagraphFont"/>
    <w:link w:val="Title"/>
    <w:rsid w:val="00BC19AE"/>
    <w:rPr>
      <w:rFonts w:ascii="Arial" w:eastAsia="Times New Roman" w:hAnsi="Arial" w:cs="Times New Roman"/>
      <w:b/>
      <w:szCs w:val="20"/>
      <w:lang w:eastAsia="en-GB"/>
    </w:rPr>
  </w:style>
  <w:style w:type="table" w:styleId="TableGrid">
    <w:name w:val="Table Grid"/>
    <w:basedOn w:val="TableNormal"/>
    <w:rsid w:val="00BC19AE"/>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33F9"/>
    <w:pPr>
      <w:spacing w:before="100" w:beforeAutospacing="1" w:after="100" w:afterAutospacing="1"/>
    </w:pPr>
    <w:rPr>
      <w:rFonts w:eastAsiaTheme="minorEastAsia"/>
      <w:lang w:eastAsia="en-GB"/>
    </w:rPr>
  </w:style>
  <w:style w:type="character" w:customStyle="1" w:styleId="Heading2Char">
    <w:name w:val="Heading 2 Char"/>
    <w:basedOn w:val="DefaultParagraphFont"/>
    <w:link w:val="Heading2"/>
    <w:uiPriority w:val="9"/>
    <w:semiHidden/>
    <w:rsid w:val="00E146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63288">
      <w:bodyDiv w:val="1"/>
      <w:marLeft w:val="0"/>
      <w:marRight w:val="0"/>
      <w:marTop w:val="0"/>
      <w:marBottom w:val="0"/>
      <w:divBdr>
        <w:top w:val="none" w:sz="0" w:space="0" w:color="auto"/>
        <w:left w:val="none" w:sz="0" w:space="0" w:color="auto"/>
        <w:bottom w:val="none" w:sz="0" w:space="0" w:color="auto"/>
        <w:right w:val="none" w:sz="0" w:space="0" w:color="auto"/>
      </w:divBdr>
      <w:divsChild>
        <w:div w:id="1228341792">
          <w:marLeft w:val="0"/>
          <w:marRight w:val="0"/>
          <w:marTop w:val="0"/>
          <w:marBottom w:val="0"/>
          <w:divBdr>
            <w:top w:val="none" w:sz="0" w:space="0" w:color="auto"/>
            <w:left w:val="none" w:sz="0" w:space="0" w:color="auto"/>
            <w:bottom w:val="none" w:sz="0" w:space="0" w:color="auto"/>
            <w:right w:val="none" w:sz="0" w:space="0" w:color="auto"/>
          </w:divBdr>
        </w:div>
        <w:div w:id="734858108">
          <w:marLeft w:val="0"/>
          <w:marRight w:val="0"/>
          <w:marTop w:val="0"/>
          <w:marBottom w:val="0"/>
          <w:divBdr>
            <w:top w:val="none" w:sz="0" w:space="0" w:color="auto"/>
            <w:left w:val="none" w:sz="0" w:space="0" w:color="auto"/>
            <w:bottom w:val="none" w:sz="0" w:space="0" w:color="auto"/>
            <w:right w:val="none" w:sz="0" w:space="0" w:color="auto"/>
          </w:divBdr>
        </w:div>
      </w:divsChild>
    </w:div>
    <w:div w:id="393360769">
      <w:bodyDiv w:val="1"/>
      <w:marLeft w:val="0"/>
      <w:marRight w:val="0"/>
      <w:marTop w:val="0"/>
      <w:marBottom w:val="0"/>
      <w:divBdr>
        <w:top w:val="none" w:sz="0" w:space="0" w:color="auto"/>
        <w:left w:val="none" w:sz="0" w:space="0" w:color="auto"/>
        <w:bottom w:val="none" w:sz="0" w:space="0" w:color="auto"/>
        <w:right w:val="none" w:sz="0" w:space="0" w:color="auto"/>
      </w:divBdr>
    </w:div>
    <w:div w:id="485509797">
      <w:bodyDiv w:val="1"/>
      <w:marLeft w:val="0"/>
      <w:marRight w:val="0"/>
      <w:marTop w:val="0"/>
      <w:marBottom w:val="0"/>
      <w:divBdr>
        <w:top w:val="none" w:sz="0" w:space="0" w:color="auto"/>
        <w:left w:val="none" w:sz="0" w:space="0" w:color="auto"/>
        <w:bottom w:val="none" w:sz="0" w:space="0" w:color="auto"/>
        <w:right w:val="none" w:sz="0" w:space="0" w:color="auto"/>
      </w:divBdr>
    </w:div>
    <w:div w:id="519511735">
      <w:bodyDiv w:val="1"/>
      <w:marLeft w:val="0"/>
      <w:marRight w:val="0"/>
      <w:marTop w:val="0"/>
      <w:marBottom w:val="0"/>
      <w:divBdr>
        <w:top w:val="none" w:sz="0" w:space="0" w:color="auto"/>
        <w:left w:val="none" w:sz="0" w:space="0" w:color="auto"/>
        <w:bottom w:val="none" w:sz="0" w:space="0" w:color="auto"/>
        <w:right w:val="none" w:sz="0" w:space="0" w:color="auto"/>
      </w:divBdr>
      <w:divsChild>
        <w:div w:id="1637182849">
          <w:marLeft w:val="0"/>
          <w:marRight w:val="0"/>
          <w:marTop w:val="0"/>
          <w:marBottom w:val="0"/>
          <w:divBdr>
            <w:top w:val="none" w:sz="0" w:space="0" w:color="auto"/>
            <w:left w:val="none" w:sz="0" w:space="0" w:color="auto"/>
            <w:bottom w:val="none" w:sz="0" w:space="0" w:color="auto"/>
            <w:right w:val="none" w:sz="0" w:space="0" w:color="auto"/>
          </w:divBdr>
        </w:div>
      </w:divsChild>
    </w:div>
    <w:div w:id="599802623">
      <w:bodyDiv w:val="1"/>
      <w:marLeft w:val="0"/>
      <w:marRight w:val="0"/>
      <w:marTop w:val="0"/>
      <w:marBottom w:val="0"/>
      <w:divBdr>
        <w:top w:val="none" w:sz="0" w:space="0" w:color="auto"/>
        <w:left w:val="none" w:sz="0" w:space="0" w:color="auto"/>
        <w:bottom w:val="none" w:sz="0" w:space="0" w:color="auto"/>
        <w:right w:val="none" w:sz="0" w:space="0" w:color="auto"/>
      </w:divBdr>
    </w:div>
    <w:div w:id="705057765">
      <w:bodyDiv w:val="1"/>
      <w:marLeft w:val="0"/>
      <w:marRight w:val="0"/>
      <w:marTop w:val="0"/>
      <w:marBottom w:val="0"/>
      <w:divBdr>
        <w:top w:val="none" w:sz="0" w:space="0" w:color="auto"/>
        <w:left w:val="none" w:sz="0" w:space="0" w:color="auto"/>
        <w:bottom w:val="none" w:sz="0" w:space="0" w:color="auto"/>
        <w:right w:val="none" w:sz="0" w:space="0" w:color="auto"/>
      </w:divBdr>
    </w:div>
    <w:div w:id="759984097">
      <w:bodyDiv w:val="1"/>
      <w:marLeft w:val="0"/>
      <w:marRight w:val="0"/>
      <w:marTop w:val="0"/>
      <w:marBottom w:val="0"/>
      <w:divBdr>
        <w:top w:val="none" w:sz="0" w:space="0" w:color="auto"/>
        <w:left w:val="none" w:sz="0" w:space="0" w:color="auto"/>
        <w:bottom w:val="none" w:sz="0" w:space="0" w:color="auto"/>
        <w:right w:val="none" w:sz="0" w:space="0" w:color="auto"/>
      </w:divBdr>
    </w:div>
    <w:div w:id="1267150458">
      <w:bodyDiv w:val="1"/>
      <w:marLeft w:val="0"/>
      <w:marRight w:val="0"/>
      <w:marTop w:val="0"/>
      <w:marBottom w:val="0"/>
      <w:divBdr>
        <w:top w:val="none" w:sz="0" w:space="0" w:color="auto"/>
        <w:left w:val="none" w:sz="0" w:space="0" w:color="auto"/>
        <w:bottom w:val="none" w:sz="0" w:space="0" w:color="auto"/>
        <w:right w:val="none" w:sz="0" w:space="0" w:color="auto"/>
      </w:divBdr>
    </w:div>
    <w:div w:id="1565070528">
      <w:bodyDiv w:val="1"/>
      <w:marLeft w:val="0"/>
      <w:marRight w:val="0"/>
      <w:marTop w:val="0"/>
      <w:marBottom w:val="0"/>
      <w:divBdr>
        <w:top w:val="none" w:sz="0" w:space="0" w:color="auto"/>
        <w:left w:val="none" w:sz="0" w:space="0" w:color="auto"/>
        <w:bottom w:val="none" w:sz="0" w:space="0" w:color="auto"/>
        <w:right w:val="none" w:sz="0" w:space="0" w:color="auto"/>
      </w:divBdr>
    </w:div>
    <w:div w:id="1654138611">
      <w:bodyDiv w:val="1"/>
      <w:marLeft w:val="0"/>
      <w:marRight w:val="0"/>
      <w:marTop w:val="0"/>
      <w:marBottom w:val="0"/>
      <w:divBdr>
        <w:top w:val="none" w:sz="0" w:space="0" w:color="auto"/>
        <w:left w:val="none" w:sz="0" w:space="0" w:color="auto"/>
        <w:bottom w:val="none" w:sz="0" w:space="0" w:color="auto"/>
        <w:right w:val="none" w:sz="0" w:space="0" w:color="auto"/>
      </w:divBdr>
    </w:div>
    <w:div w:id="1886066830">
      <w:bodyDiv w:val="1"/>
      <w:marLeft w:val="0"/>
      <w:marRight w:val="0"/>
      <w:marTop w:val="0"/>
      <w:marBottom w:val="0"/>
      <w:divBdr>
        <w:top w:val="none" w:sz="0" w:space="0" w:color="auto"/>
        <w:left w:val="none" w:sz="0" w:space="0" w:color="auto"/>
        <w:bottom w:val="none" w:sz="0" w:space="0" w:color="auto"/>
        <w:right w:val="none" w:sz="0" w:space="0" w:color="auto"/>
      </w:divBdr>
    </w:div>
    <w:div w:id="214041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t-ethics@lancaster.ac.uk" TargetMode="External"/><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ules.lancs.ac.uk/course/view.php?id=7687"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http://www.lancaster.ac.uk/depts/research/documents/New%20ethics%20docs/Ethics-code-of-practice%20Senat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st-ethics@lancaster.ac.uk"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6C067-4886-4C20-896F-574E5AF0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2018-12-04T23:52:00Z</dcterms:created>
  <dcterms:modified xsi:type="dcterms:W3CDTF">2018-12-13T23:39:00Z</dcterms:modified>
</cp:coreProperties>
</file>